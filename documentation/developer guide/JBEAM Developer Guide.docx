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C96" w:rsidRDefault="00D84C96" w:rsidP="00222019">
      <w:pPr>
        <w:pStyle w:val="Heading1"/>
      </w:pPr>
    </w:p>
    <w:p w:rsidR="00FF36E9" w:rsidRDefault="00FF36E9" w:rsidP="00222019">
      <w:pPr>
        <w:pStyle w:val="Heading1"/>
      </w:pPr>
    </w:p>
    <w:p w:rsidR="00FF36E9" w:rsidRDefault="00FF36E9" w:rsidP="00222019">
      <w:pPr>
        <w:pStyle w:val="Heading1"/>
      </w:pPr>
    </w:p>
    <w:p w:rsidR="00FF36E9" w:rsidRPr="00FF36E9" w:rsidRDefault="00FF36E9" w:rsidP="00FF36E9"/>
    <w:p w:rsidR="00FF36E9" w:rsidRDefault="00FF36E9" w:rsidP="00FF36E9">
      <w:pPr>
        <w:pStyle w:val="DocTitle"/>
        <w:spacing w:before="0"/>
        <w:jc w:val="center"/>
        <w:rPr>
          <w:rFonts w:ascii="Trebuchet MS" w:hAnsi="Trebuchet MS"/>
          <w:i w:val="0"/>
          <w:noProof/>
          <w:sz w:val="44"/>
          <w:lang w:val="en-US"/>
        </w:rPr>
      </w:pPr>
    </w:p>
    <w:p w:rsidR="00FF36E9" w:rsidRDefault="00FF36E9" w:rsidP="00FF36E9">
      <w:pPr>
        <w:pStyle w:val="DocTitle"/>
        <w:spacing w:before="0"/>
        <w:jc w:val="center"/>
        <w:rPr>
          <w:rFonts w:ascii="Trebuchet MS" w:hAnsi="Trebuchet MS"/>
          <w:i w:val="0"/>
          <w:noProof/>
          <w:sz w:val="44"/>
          <w:lang w:val="en-US"/>
        </w:rPr>
      </w:pPr>
    </w:p>
    <w:p w:rsidR="00FF36E9" w:rsidRDefault="00FF36E9" w:rsidP="00FF36E9">
      <w:pPr>
        <w:pStyle w:val="DocTitle"/>
        <w:spacing w:before="0"/>
        <w:jc w:val="center"/>
        <w:rPr>
          <w:rFonts w:ascii="Trebuchet MS" w:hAnsi="Trebuchet MS"/>
          <w:i w:val="0"/>
          <w:noProof/>
          <w:sz w:val="44"/>
          <w:lang w:val="en-US"/>
        </w:rPr>
      </w:pPr>
    </w:p>
    <w:p w:rsidR="00A50401" w:rsidRPr="00FF36E9" w:rsidRDefault="008D1ADD" w:rsidP="00FF36E9">
      <w:pPr>
        <w:pStyle w:val="DocTitle"/>
        <w:spacing w:before="0"/>
        <w:jc w:val="center"/>
        <w:rPr>
          <w:rFonts w:ascii="Trebuchet MS" w:hAnsi="Trebuchet MS"/>
          <w:i w:val="0"/>
          <w:noProof/>
          <w:sz w:val="44"/>
          <w:lang w:val="en-US"/>
        </w:rPr>
      </w:pPr>
      <w:r w:rsidRPr="00FF36E9">
        <w:rPr>
          <w:rFonts w:ascii="Trebuchet MS" w:hAnsi="Trebuchet MS"/>
          <w:i w:val="0"/>
          <w:noProof/>
          <w:sz w:val="44"/>
          <w:lang w:val="en-US"/>
        </w:rPr>
        <w:t>JBEAM Developer’s Guide</w:t>
      </w:r>
    </w:p>
    <w:p w:rsidR="00222019" w:rsidRPr="00222019" w:rsidRDefault="00222019" w:rsidP="00222019"/>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FF36E9">
      <w:pPr>
        <w:pStyle w:val="ListParagraph"/>
        <w:spacing w:line="360" w:lineRule="auto"/>
        <w:jc w:val="center"/>
      </w:pPr>
    </w:p>
    <w:p w:rsidR="00913023" w:rsidRDefault="00913023" w:rsidP="00FF36E9">
      <w:pPr>
        <w:pStyle w:val="ListParagraph"/>
        <w:spacing w:line="360" w:lineRule="auto"/>
        <w:jc w:val="center"/>
      </w:pPr>
    </w:p>
    <w:p w:rsidR="00913023" w:rsidRDefault="00913023" w:rsidP="00FF36E9">
      <w:pPr>
        <w:pStyle w:val="ListParagraph"/>
        <w:spacing w:line="360" w:lineRule="auto"/>
        <w:jc w:val="center"/>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913023" w:rsidRDefault="00913023" w:rsidP="00913023">
      <w:pPr>
        <w:pStyle w:val="ListParagraph"/>
        <w:spacing w:line="360" w:lineRule="auto"/>
      </w:pPr>
    </w:p>
    <w:p w:rsidR="00FF36E9" w:rsidRPr="00334A8D" w:rsidRDefault="00FF36E9" w:rsidP="00FF36E9">
      <w:pPr>
        <w:rPr>
          <w:rFonts w:ascii="Trebuchet MS" w:hAnsi="Trebuchet MS" w:cs="Arial"/>
          <w:sz w:val="28"/>
        </w:rPr>
      </w:pPr>
    </w:p>
    <w:p w:rsidR="008F3DD0" w:rsidRDefault="008F3DD0" w:rsidP="008F3DD0">
      <w:pPr>
        <w:pStyle w:val="Heading1"/>
      </w:pPr>
      <w:bookmarkStart w:id="0" w:name="_Toc400643454"/>
      <w:r>
        <w:lastRenderedPageBreak/>
        <w:t>Table of Contents</w:t>
      </w:r>
      <w:bookmarkEnd w:id="0"/>
    </w:p>
    <w:sdt>
      <w:sdtPr>
        <w:rPr>
          <w:rFonts w:asciiTheme="minorHAnsi" w:eastAsiaTheme="minorHAnsi" w:hAnsiTheme="minorHAnsi" w:cstheme="minorBidi"/>
          <w:b w:val="0"/>
          <w:bCs w:val="0"/>
          <w:color w:val="auto"/>
          <w:sz w:val="22"/>
          <w:szCs w:val="22"/>
          <w:lang w:eastAsia="en-US"/>
        </w:rPr>
        <w:id w:val="-1994318741"/>
        <w:docPartObj>
          <w:docPartGallery w:val="Table of Contents"/>
          <w:docPartUnique/>
        </w:docPartObj>
      </w:sdtPr>
      <w:sdtEndPr>
        <w:rPr>
          <w:noProof/>
        </w:rPr>
      </w:sdtEndPr>
      <w:sdtContent>
        <w:p w:rsidR="00866F4F" w:rsidRDefault="00866F4F">
          <w:pPr>
            <w:pStyle w:val="TOCHeading"/>
          </w:pPr>
        </w:p>
        <w:p w:rsidR="00915BB5" w:rsidRDefault="00866F4F">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00643454" w:history="1">
            <w:r w:rsidR="00915BB5" w:rsidRPr="00EA4CF4">
              <w:rPr>
                <w:rStyle w:val="Hyperlink"/>
                <w:noProof/>
              </w:rPr>
              <w:t>Table of Contents</w:t>
            </w:r>
            <w:r w:rsidR="00915BB5">
              <w:rPr>
                <w:noProof/>
                <w:webHidden/>
              </w:rPr>
              <w:tab/>
            </w:r>
            <w:r w:rsidR="00915BB5">
              <w:rPr>
                <w:noProof/>
                <w:webHidden/>
              </w:rPr>
              <w:fldChar w:fldCharType="begin"/>
            </w:r>
            <w:r w:rsidR="00915BB5">
              <w:rPr>
                <w:noProof/>
                <w:webHidden/>
              </w:rPr>
              <w:instrText xml:space="preserve"> PAGEREF _Toc400643454 \h </w:instrText>
            </w:r>
            <w:r w:rsidR="00915BB5">
              <w:rPr>
                <w:noProof/>
                <w:webHidden/>
              </w:rPr>
            </w:r>
            <w:r w:rsidR="00915BB5">
              <w:rPr>
                <w:noProof/>
                <w:webHidden/>
              </w:rPr>
              <w:fldChar w:fldCharType="separate"/>
            </w:r>
            <w:r w:rsidR="00915BB5">
              <w:rPr>
                <w:noProof/>
                <w:webHidden/>
              </w:rPr>
              <w:t>2</w:t>
            </w:r>
            <w:r w:rsidR="00915BB5">
              <w:rPr>
                <w:noProof/>
                <w:webHidden/>
              </w:rPr>
              <w:fldChar w:fldCharType="end"/>
            </w:r>
          </w:hyperlink>
        </w:p>
        <w:p w:rsidR="00915BB5" w:rsidRDefault="00915BB5">
          <w:pPr>
            <w:pStyle w:val="TOC1"/>
            <w:rPr>
              <w:rFonts w:asciiTheme="minorHAnsi" w:eastAsiaTheme="minorEastAsia" w:hAnsiTheme="minorHAnsi" w:cstheme="minorBidi"/>
              <w:b w:val="0"/>
              <w:noProof/>
              <w:sz w:val="22"/>
              <w:szCs w:val="22"/>
              <w:lang w:val="en-US"/>
            </w:rPr>
          </w:pPr>
          <w:hyperlink w:anchor="_Toc400643455" w:history="1">
            <w:r w:rsidRPr="00EA4CF4">
              <w:rPr>
                <w:rStyle w:val="Hyperlink"/>
                <w:rFonts w:ascii="Trebuchet MS" w:hAnsi="Trebuchet MS" w:cs="Arial"/>
                <w:noProof/>
                <w:kern w:val="32"/>
                <w:lang w:eastAsia="en-GB"/>
              </w:rPr>
              <w:t>1.</w:t>
            </w:r>
            <w:r>
              <w:rPr>
                <w:rFonts w:asciiTheme="minorHAnsi" w:eastAsiaTheme="minorEastAsia" w:hAnsiTheme="minorHAnsi" w:cstheme="minorBidi"/>
                <w:b w:val="0"/>
                <w:noProof/>
                <w:sz w:val="22"/>
                <w:szCs w:val="22"/>
                <w:lang w:val="en-US"/>
              </w:rPr>
              <w:tab/>
            </w:r>
            <w:r w:rsidRPr="00EA4CF4">
              <w:rPr>
                <w:rStyle w:val="Hyperlink"/>
                <w:rFonts w:ascii="Trebuchet MS" w:hAnsi="Trebuchet MS" w:cs="Arial"/>
                <w:noProof/>
                <w:kern w:val="32"/>
                <w:lang w:eastAsia="en-GB"/>
              </w:rPr>
              <w:t>Getting started</w:t>
            </w:r>
            <w:r>
              <w:rPr>
                <w:noProof/>
                <w:webHidden/>
              </w:rPr>
              <w:tab/>
            </w:r>
            <w:r>
              <w:rPr>
                <w:noProof/>
                <w:webHidden/>
              </w:rPr>
              <w:fldChar w:fldCharType="begin"/>
            </w:r>
            <w:r>
              <w:rPr>
                <w:noProof/>
                <w:webHidden/>
              </w:rPr>
              <w:instrText xml:space="preserve"> PAGEREF _Toc400643455 \h </w:instrText>
            </w:r>
            <w:r>
              <w:rPr>
                <w:noProof/>
                <w:webHidden/>
              </w:rPr>
            </w:r>
            <w:r>
              <w:rPr>
                <w:noProof/>
                <w:webHidden/>
              </w:rPr>
              <w:fldChar w:fldCharType="separate"/>
            </w:r>
            <w:r>
              <w:rPr>
                <w:noProof/>
                <w:webHidden/>
              </w:rPr>
              <w:t>3</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56" w:history="1">
            <w:r w:rsidRPr="00EA4CF4">
              <w:rPr>
                <w:rStyle w:val="Hyperlink"/>
                <w:rFonts w:ascii="Trebuchet MS" w:hAnsi="Trebuchet MS" w:cs="Arial"/>
                <w:iCs/>
                <w:noProof/>
                <w:kern w:val="32"/>
                <w:lang w:eastAsia="en-GB"/>
              </w:rPr>
              <w:t>1.1.</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System Design &amp; Architecture</w:t>
            </w:r>
            <w:r>
              <w:rPr>
                <w:noProof/>
                <w:webHidden/>
              </w:rPr>
              <w:tab/>
            </w:r>
            <w:r>
              <w:rPr>
                <w:noProof/>
                <w:webHidden/>
              </w:rPr>
              <w:fldChar w:fldCharType="begin"/>
            </w:r>
            <w:r>
              <w:rPr>
                <w:noProof/>
                <w:webHidden/>
              </w:rPr>
              <w:instrText xml:space="preserve"> PAGEREF _Toc400643456 \h </w:instrText>
            </w:r>
            <w:r>
              <w:rPr>
                <w:noProof/>
                <w:webHidden/>
              </w:rPr>
            </w:r>
            <w:r>
              <w:rPr>
                <w:noProof/>
                <w:webHidden/>
              </w:rPr>
              <w:fldChar w:fldCharType="separate"/>
            </w:r>
            <w:r>
              <w:rPr>
                <w:noProof/>
                <w:webHidden/>
              </w:rPr>
              <w:t>4</w:t>
            </w:r>
            <w:r>
              <w:rPr>
                <w:noProof/>
                <w:webHidden/>
              </w:rPr>
              <w:fldChar w:fldCharType="end"/>
            </w:r>
          </w:hyperlink>
        </w:p>
        <w:p w:rsidR="00915BB5" w:rsidRDefault="00915BB5">
          <w:pPr>
            <w:pStyle w:val="TOC2"/>
            <w:tabs>
              <w:tab w:val="left" w:pos="1100"/>
              <w:tab w:val="right" w:leader="dot" w:pos="9350"/>
            </w:tabs>
            <w:rPr>
              <w:rFonts w:asciiTheme="minorHAnsi" w:eastAsiaTheme="minorEastAsia" w:hAnsiTheme="minorHAnsi" w:cstheme="minorBidi"/>
              <w:noProof/>
              <w:sz w:val="22"/>
              <w:szCs w:val="22"/>
              <w:lang w:val="en-US"/>
            </w:rPr>
          </w:pPr>
          <w:hyperlink w:anchor="_Toc400643457" w:history="1">
            <w:r w:rsidRPr="00EA4CF4">
              <w:rPr>
                <w:rStyle w:val="Hyperlink"/>
                <w:rFonts w:ascii="Trebuchet MS" w:hAnsi="Trebuchet MS" w:cs="Arial"/>
                <w:iCs/>
                <w:noProof/>
                <w:kern w:val="32"/>
                <w:lang w:eastAsia="en-GB"/>
              </w:rPr>
              <w:t>1.1.1.</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Core</w:t>
            </w:r>
            <w:r>
              <w:rPr>
                <w:noProof/>
                <w:webHidden/>
              </w:rPr>
              <w:tab/>
            </w:r>
            <w:r>
              <w:rPr>
                <w:noProof/>
                <w:webHidden/>
              </w:rPr>
              <w:fldChar w:fldCharType="begin"/>
            </w:r>
            <w:r>
              <w:rPr>
                <w:noProof/>
                <w:webHidden/>
              </w:rPr>
              <w:instrText xml:space="preserve"> PAGEREF _Toc400643457 \h </w:instrText>
            </w:r>
            <w:r>
              <w:rPr>
                <w:noProof/>
                <w:webHidden/>
              </w:rPr>
            </w:r>
            <w:r>
              <w:rPr>
                <w:noProof/>
                <w:webHidden/>
              </w:rPr>
              <w:fldChar w:fldCharType="separate"/>
            </w:r>
            <w:r>
              <w:rPr>
                <w:noProof/>
                <w:webHidden/>
              </w:rPr>
              <w:t>5</w:t>
            </w:r>
            <w:r>
              <w:rPr>
                <w:noProof/>
                <w:webHidden/>
              </w:rPr>
              <w:fldChar w:fldCharType="end"/>
            </w:r>
          </w:hyperlink>
        </w:p>
        <w:p w:rsidR="00915BB5" w:rsidRDefault="00915BB5">
          <w:pPr>
            <w:pStyle w:val="TOC2"/>
            <w:tabs>
              <w:tab w:val="left" w:pos="1100"/>
              <w:tab w:val="right" w:leader="dot" w:pos="9350"/>
            </w:tabs>
            <w:rPr>
              <w:rFonts w:asciiTheme="minorHAnsi" w:eastAsiaTheme="minorEastAsia" w:hAnsiTheme="minorHAnsi" w:cstheme="minorBidi"/>
              <w:noProof/>
              <w:sz w:val="22"/>
              <w:szCs w:val="22"/>
              <w:lang w:val="en-US"/>
            </w:rPr>
          </w:pPr>
          <w:hyperlink w:anchor="_Toc400643458" w:history="1">
            <w:r w:rsidRPr="00EA4CF4">
              <w:rPr>
                <w:rStyle w:val="Hyperlink"/>
                <w:rFonts w:ascii="Trebuchet MS" w:hAnsi="Trebuchet MS" w:cs="Arial"/>
                <w:iCs/>
                <w:noProof/>
                <w:kern w:val="32"/>
                <w:lang w:eastAsia="en-GB"/>
              </w:rPr>
              <w:t>1.1.2.</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Monitor</w:t>
            </w:r>
            <w:r>
              <w:rPr>
                <w:noProof/>
                <w:webHidden/>
              </w:rPr>
              <w:tab/>
            </w:r>
            <w:r>
              <w:rPr>
                <w:noProof/>
                <w:webHidden/>
              </w:rPr>
              <w:fldChar w:fldCharType="begin"/>
            </w:r>
            <w:r>
              <w:rPr>
                <w:noProof/>
                <w:webHidden/>
              </w:rPr>
              <w:instrText xml:space="preserve"> PAGEREF _Toc400643458 \h </w:instrText>
            </w:r>
            <w:r>
              <w:rPr>
                <w:noProof/>
                <w:webHidden/>
              </w:rPr>
            </w:r>
            <w:r>
              <w:rPr>
                <w:noProof/>
                <w:webHidden/>
              </w:rPr>
              <w:fldChar w:fldCharType="separate"/>
            </w:r>
            <w:r>
              <w:rPr>
                <w:noProof/>
                <w:webHidden/>
              </w:rPr>
              <w:t>6</w:t>
            </w:r>
            <w:r>
              <w:rPr>
                <w:noProof/>
                <w:webHidden/>
              </w:rPr>
              <w:fldChar w:fldCharType="end"/>
            </w:r>
          </w:hyperlink>
        </w:p>
        <w:p w:rsidR="00915BB5" w:rsidRDefault="00915BB5">
          <w:pPr>
            <w:pStyle w:val="TOC2"/>
            <w:tabs>
              <w:tab w:val="left" w:pos="1100"/>
              <w:tab w:val="right" w:leader="dot" w:pos="9350"/>
            </w:tabs>
            <w:rPr>
              <w:rFonts w:asciiTheme="minorHAnsi" w:eastAsiaTheme="minorEastAsia" w:hAnsiTheme="minorHAnsi" w:cstheme="minorBidi"/>
              <w:noProof/>
              <w:sz w:val="22"/>
              <w:szCs w:val="22"/>
              <w:lang w:val="en-US"/>
            </w:rPr>
          </w:pPr>
          <w:hyperlink w:anchor="_Toc400643459" w:history="1">
            <w:r w:rsidRPr="00EA4CF4">
              <w:rPr>
                <w:rStyle w:val="Hyperlink"/>
                <w:rFonts w:ascii="Trebuchet MS" w:hAnsi="Trebuchet MS"/>
                <w:noProof/>
              </w:rPr>
              <w:t>1.1.3.</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Communication</w:t>
            </w:r>
            <w:r>
              <w:rPr>
                <w:noProof/>
                <w:webHidden/>
              </w:rPr>
              <w:tab/>
            </w:r>
            <w:r>
              <w:rPr>
                <w:noProof/>
                <w:webHidden/>
              </w:rPr>
              <w:fldChar w:fldCharType="begin"/>
            </w:r>
            <w:r>
              <w:rPr>
                <w:noProof/>
                <w:webHidden/>
              </w:rPr>
              <w:instrText xml:space="preserve"> PAGEREF _Toc400643459 \h </w:instrText>
            </w:r>
            <w:r>
              <w:rPr>
                <w:noProof/>
                <w:webHidden/>
              </w:rPr>
            </w:r>
            <w:r>
              <w:rPr>
                <w:noProof/>
                <w:webHidden/>
              </w:rPr>
              <w:fldChar w:fldCharType="separate"/>
            </w:r>
            <w:r>
              <w:rPr>
                <w:noProof/>
                <w:webHidden/>
              </w:rPr>
              <w:t>7</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60" w:history="1">
            <w:r w:rsidRPr="00EA4CF4">
              <w:rPr>
                <w:rStyle w:val="Hyperlink"/>
                <w:rFonts w:ascii="Trebuchet MS" w:hAnsi="Trebuchet MS" w:cs="Arial"/>
                <w:iCs/>
                <w:noProof/>
                <w:kern w:val="32"/>
                <w:lang w:eastAsia="en-GB"/>
              </w:rPr>
              <w:t>1.2.</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Communication flow diagrams</w:t>
            </w:r>
            <w:r>
              <w:rPr>
                <w:noProof/>
                <w:webHidden/>
              </w:rPr>
              <w:tab/>
            </w:r>
            <w:r>
              <w:rPr>
                <w:noProof/>
                <w:webHidden/>
              </w:rPr>
              <w:fldChar w:fldCharType="begin"/>
            </w:r>
            <w:r>
              <w:rPr>
                <w:noProof/>
                <w:webHidden/>
              </w:rPr>
              <w:instrText xml:space="preserve"> PAGEREF _Toc400643460 \h </w:instrText>
            </w:r>
            <w:r>
              <w:rPr>
                <w:noProof/>
                <w:webHidden/>
              </w:rPr>
            </w:r>
            <w:r>
              <w:rPr>
                <w:noProof/>
                <w:webHidden/>
              </w:rPr>
              <w:fldChar w:fldCharType="separate"/>
            </w:r>
            <w:r>
              <w:rPr>
                <w:noProof/>
                <w:webHidden/>
              </w:rPr>
              <w:t>7</w:t>
            </w:r>
            <w:r>
              <w:rPr>
                <w:noProof/>
                <w:webHidden/>
              </w:rPr>
              <w:fldChar w:fldCharType="end"/>
            </w:r>
          </w:hyperlink>
        </w:p>
        <w:p w:rsidR="00915BB5" w:rsidRDefault="00915BB5">
          <w:pPr>
            <w:pStyle w:val="TOC2"/>
            <w:tabs>
              <w:tab w:val="left" w:pos="1100"/>
              <w:tab w:val="right" w:leader="dot" w:pos="9350"/>
            </w:tabs>
            <w:rPr>
              <w:rFonts w:asciiTheme="minorHAnsi" w:eastAsiaTheme="minorEastAsia" w:hAnsiTheme="minorHAnsi" w:cstheme="minorBidi"/>
              <w:noProof/>
              <w:sz w:val="22"/>
              <w:szCs w:val="22"/>
              <w:lang w:val="en-US"/>
            </w:rPr>
          </w:pPr>
          <w:hyperlink w:anchor="_Toc400643461" w:history="1">
            <w:r w:rsidRPr="00EA4CF4">
              <w:rPr>
                <w:rStyle w:val="Hyperlink"/>
                <w:rFonts w:ascii="Trebuchet MS" w:hAnsi="Trebuchet MS" w:cs="Arial"/>
                <w:iCs/>
                <w:noProof/>
                <w:kern w:val="32"/>
                <w:lang w:eastAsia="en-GB"/>
              </w:rPr>
              <w:t>1.2.1.</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Start / Restart Batch [MONITOR to CORE]</w:t>
            </w:r>
            <w:r>
              <w:rPr>
                <w:noProof/>
                <w:webHidden/>
              </w:rPr>
              <w:tab/>
            </w:r>
            <w:r>
              <w:rPr>
                <w:noProof/>
                <w:webHidden/>
              </w:rPr>
              <w:fldChar w:fldCharType="begin"/>
            </w:r>
            <w:r>
              <w:rPr>
                <w:noProof/>
                <w:webHidden/>
              </w:rPr>
              <w:instrText xml:space="preserve"> PAGEREF _Toc400643461 \h </w:instrText>
            </w:r>
            <w:r>
              <w:rPr>
                <w:noProof/>
                <w:webHidden/>
              </w:rPr>
            </w:r>
            <w:r>
              <w:rPr>
                <w:noProof/>
                <w:webHidden/>
              </w:rPr>
              <w:fldChar w:fldCharType="separate"/>
            </w:r>
            <w:r>
              <w:rPr>
                <w:noProof/>
                <w:webHidden/>
              </w:rPr>
              <w:t>8</w:t>
            </w:r>
            <w:r>
              <w:rPr>
                <w:noProof/>
                <w:webHidden/>
              </w:rPr>
              <w:fldChar w:fldCharType="end"/>
            </w:r>
          </w:hyperlink>
        </w:p>
        <w:p w:rsidR="00915BB5" w:rsidRDefault="00915BB5">
          <w:pPr>
            <w:pStyle w:val="TOC2"/>
            <w:tabs>
              <w:tab w:val="left" w:pos="1100"/>
              <w:tab w:val="right" w:leader="dot" w:pos="9350"/>
            </w:tabs>
            <w:rPr>
              <w:rFonts w:asciiTheme="minorHAnsi" w:eastAsiaTheme="minorEastAsia" w:hAnsiTheme="minorHAnsi" w:cstheme="minorBidi"/>
              <w:noProof/>
              <w:sz w:val="22"/>
              <w:szCs w:val="22"/>
              <w:lang w:val="en-US"/>
            </w:rPr>
          </w:pPr>
          <w:hyperlink w:anchor="_Toc400643462" w:history="1">
            <w:r w:rsidRPr="00EA4CF4">
              <w:rPr>
                <w:rStyle w:val="Hyperlink"/>
                <w:rFonts w:ascii="Trebuchet MS" w:hAnsi="Trebuchet MS" w:cs="Arial"/>
                <w:iCs/>
                <w:noProof/>
                <w:kern w:val="32"/>
                <w:lang w:eastAsia="en-GB"/>
              </w:rPr>
              <w:t>1.2.2.</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Stop Batch [MONITOR to CORE]</w:t>
            </w:r>
            <w:r>
              <w:rPr>
                <w:noProof/>
                <w:webHidden/>
              </w:rPr>
              <w:tab/>
            </w:r>
            <w:r>
              <w:rPr>
                <w:noProof/>
                <w:webHidden/>
              </w:rPr>
              <w:fldChar w:fldCharType="begin"/>
            </w:r>
            <w:r>
              <w:rPr>
                <w:noProof/>
                <w:webHidden/>
              </w:rPr>
              <w:instrText xml:space="preserve"> PAGEREF _Toc400643462 \h </w:instrText>
            </w:r>
            <w:r>
              <w:rPr>
                <w:noProof/>
                <w:webHidden/>
              </w:rPr>
            </w:r>
            <w:r>
              <w:rPr>
                <w:noProof/>
                <w:webHidden/>
              </w:rPr>
              <w:fldChar w:fldCharType="separate"/>
            </w:r>
            <w:r>
              <w:rPr>
                <w:noProof/>
                <w:webHidden/>
              </w:rPr>
              <w:t>9</w:t>
            </w:r>
            <w:r>
              <w:rPr>
                <w:noProof/>
                <w:webHidden/>
              </w:rPr>
              <w:fldChar w:fldCharType="end"/>
            </w:r>
          </w:hyperlink>
        </w:p>
        <w:p w:rsidR="00915BB5" w:rsidRDefault="00915BB5">
          <w:pPr>
            <w:pStyle w:val="TOC2"/>
            <w:tabs>
              <w:tab w:val="left" w:pos="1100"/>
              <w:tab w:val="right" w:leader="dot" w:pos="9350"/>
            </w:tabs>
            <w:rPr>
              <w:rFonts w:asciiTheme="minorHAnsi" w:eastAsiaTheme="minorEastAsia" w:hAnsiTheme="minorHAnsi" w:cstheme="minorBidi"/>
              <w:noProof/>
              <w:sz w:val="22"/>
              <w:szCs w:val="22"/>
              <w:lang w:val="en-US"/>
            </w:rPr>
          </w:pPr>
          <w:hyperlink w:anchor="_Toc400643463" w:history="1">
            <w:r w:rsidRPr="00EA4CF4">
              <w:rPr>
                <w:rStyle w:val="Hyperlink"/>
                <w:rFonts w:ascii="Trebuchet MS" w:hAnsi="Trebuchet MS" w:cs="Arial"/>
                <w:iCs/>
                <w:noProof/>
                <w:kern w:val="32"/>
                <w:lang w:eastAsia="en-GB"/>
              </w:rPr>
              <w:t>1.2.3.</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Log Feed [CORE to MONITOR]</w:t>
            </w:r>
            <w:r>
              <w:rPr>
                <w:noProof/>
                <w:webHidden/>
              </w:rPr>
              <w:tab/>
            </w:r>
            <w:r>
              <w:rPr>
                <w:noProof/>
                <w:webHidden/>
              </w:rPr>
              <w:fldChar w:fldCharType="begin"/>
            </w:r>
            <w:r>
              <w:rPr>
                <w:noProof/>
                <w:webHidden/>
              </w:rPr>
              <w:instrText xml:space="preserve"> PAGEREF _Toc400643463 \h </w:instrText>
            </w:r>
            <w:r>
              <w:rPr>
                <w:noProof/>
                <w:webHidden/>
              </w:rPr>
            </w:r>
            <w:r>
              <w:rPr>
                <w:noProof/>
                <w:webHidden/>
              </w:rPr>
              <w:fldChar w:fldCharType="separate"/>
            </w:r>
            <w:r>
              <w:rPr>
                <w:noProof/>
                <w:webHidden/>
              </w:rPr>
              <w:t>9</w:t>
            </w:r>
            <w:r>
              <w:rPr>
                <w:noProof/>
                <w:webHidden/>
              </w:rPr>
              <w:fldChar w:fldCharType="end"/>
            </w:r>
          </w:hyperlink>
        </w:p>
        <w:p w:rsidR="00915BB5" w:rsidRDefault="00915BB5">
          <w:pPr>
            <w:pStyle w:val="TOC2"/>
            <w:tabs>
              <w:tab w:val="left" w:pos="1100"/>
              <w:tab w:val="right" w:leader="dot" w:pos="9350"/>
            </w:tabs>
            <w:rPr>
              <w:rFonts w:asciiTheme="minorHAnsi" w:eastAsiaTheme="minorEastAsia" w:hAnsiTheme="minorHAnsi" w:cstheme="minorBidi"/>
              <w:noProof/>
              <w:sz w:val="22"/>
              <w:szCs w:val="22"/>
              <w:lang w:val="en-US"/>
            </w:rPr>
          </w:pPr>
          <w:hyperlink w:anchor="_Toc400643464" w:history="1">
            <w:r w:rsidRPr="00EA4CF4">
              <w:rPr>
                <w:rStyle w:val="Hyperlink"/>
                <w:rFonts w:ascii="Trebuchet MS" w:hAnsi="Trebuchet MS" w:cs="Arial"/>
                <w:iCs/>
                <w:noProof/>
                <w:kern w:val="32"/>
                <w:lang w:eastAsia="en-GB"/>
              </w:rPr>
              <w:t>1.2.4.</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Batch Execution Flow</w:t>
            </w:r>
            <w:r>
              <w:rPr>
                <w:noProof/>
                <w:webHidden/>
              </w:rPr>
              <w:tab/>
            </w:r>
            <w:r>
              <w:rPr>
                <w:noProof/>
                <w:webHidden/>
              </w:rPr>
              <w:fldChar w:fldCharType="begin"/>
            </w:r>
            <w:r>
              <w:rPr>
                <w:noProof/>
                <w:webHidden/>
              </w:rPr>
              <w:instrText xml:space="preserve"> PAGEREF _Toc400643464 \h </w:instrText>
            </w:r>
            <w:r>
              <w:rPr>
                <w:noProof/>
                <w:webHidden/>
              </w:rPr>
            </w:r>
            <w:r>
              <w:rPr>
                <w:noProof/>
                <w:webHidden/>
              </w:rPr>
              <w:fldChar w:fldCharType="separate"/>
            </w:r>
            <w:r>
              <w:rPr>
                <w:noProof/>
                <w:webHidden/>
              </w:rPr>
              <w:t>11</w:t>
            </w:r>
            <w:r>
              <w:rPr>
                <w:noProof/>
                <w:webHidden/>
              </w:rPr>
              <w:fldChar w:fldCharType="end"/>
            </w:r>
          </w:hyperlink>
        </w:p>
        <w:p w:rsidR="00915BB5" w:rsidRDefault="00915BB5">
          <w:pPr>
            <w:pStyle w:val="TOC1"/>
            <w:rPr>
              <w:rFonts w:asciiTheme="minorHAnsi" w:eastAsiaTheme="minorEastAsia" w:hAnsiTheme="minorHAnsi" w:cstheme="minorBidi"/>
              <w:b w:val="0"/>
              <w:noProof/>
              <w:sz w:val="22"/>
              <w:szCs w:val="22"/>
              <w:lang w:val="en-US"/>
            </w:rPr>
          </w:pPr>
          <w:hyperlink w:anchor="_Toc400643465" w:history="1">
            <w:r w:rsidRPr="00EA4CF4">
              <w:rPr>
                <w:rStyle w:val="Hyperlink"/>
                <w:rFonts w:ascii="Trebuchet MS" w:hAnsi="Trebuchet MS" w:cs="Arial"/>
                <w:noProof/>
                <w:kern w:val="32"/>
                <w:lang w:eastAsia="en-GB"/>
              </w:rPr>
              <w:t>2.</w:t>
            </w:r>
            <w:r>
              <w:rPr>
                <w:rFonts w:asciiTheme="minorHAnsi" w:eastAsiaTheme="minorEastAsia" w:hAnsiTheme="minorHAnsi" w:cstheme="minorBidi"/>
                <w:b w:val="0"/>
                <w:noProof/>
                <w:sz w:val="22"/>
                <w:szCs w:val="22"/>
                <w:lang w:val="en-US"/>
              </w:rPr>
              <w:tab/>
            </w:r>
            <w:r w:rsidRPr="00EA4CF4">
              <w:rPr>
                <w:rStyle w:val="Hyperlink"/>
                <w:rFonts w:ascii="Trebuchet MS" w:hAnsi="Trebuchet MS" w:cs="Arial"/>
                <w:noProof/>
                <w:kern w:val="32"/>
                <w:lang w:eastAsia="en-GB"/>
              </w:rPr>
              <w:t>Working with JBEAM source code</w:t>
            </w:r>
            <w:r>
              <w:rPr>
                <w:noProof/>
                <w:webHidden/>
              </w:rPr>
              <w:tab/>
            </w:r>
            <w:r>
              <w:rPr>
                <w:noProof/>
                <w:webHidden/>
              </w:rPr>
              <w:fldChar w:fldCharType="begin"/>
            </w:r>
            <w:r>
              <w:rPr>
                <w:noProof/>
                <w:webHidden/>
              </w:rPr>
              <w:instrText xml:space="preserve"> PAGEREF _Toc400643465 \h </w:instrText>
            </w:r>
            <w:r>
              <w:rPr>
                <w:noProof/>
                <w:webHidden/>
              </w:rPr>
            </w:r>
            <w:r>
              <w:rPr>
                <w:noProof/>
                <w:webHidden/>
              </w:rPr>
              <w:fldChar w:fldCharType="separate"/>
            </w:r>
            <w:r>
              <w:rPr>
                <w:noProof/>
                <w:webHidden/>
              </w:rPr>
              <w:t>12</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66" w:history="1">
            <w:r w:rsidRPr="00EA4CF4">
              <w:rPr>
                <w:rStyle w:val="Hyperlink"/>
                <w:rFonts w:ascii="Trebuchet MS" w:hAnsi="Trebuchet MS" w:cs="Arial"/>
                <w:iCs/>
                <w:noProof/>
                <w:kern w:val="32"/>
                <w:lang w:eastAsia="en-GB"/>
              </w:rPr>
              <w:t>2.1.</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A code overview</w:t>
            </w:r>
            <w:r>
              <w:rPr>
                <w:noProof/>
                <w:webHidden/>
              </w:rPr>
              <w:tab/>
            </w:r>
            <w:r>
              <w:rPr>
                <w:noProof/>
                <w:webHidden/>
              </w:rPr>
              <w:fldChar w:fldCharType="begin"/>
            </w:r>
            <w:r>
              <w:rPr>
                <w:noProof/>
                <w:webHidden/>
              </w:rPr>
              <w:instrText xml:space="preserve"> PAGEREF _Toc400643466 \h </w:instrText>
            </w:r>
            <w:r>
              <w:rPr>
                <w:noProof/>
                <w:webHidden/>
              </w:rPr>
            </w:r>
            <w:r>
              <w:rPr>
                <w:noProof/>
                <w:webHidden/>
              </w:rPr>
              <w:fldChar w:fldCharType="separate"/>
            </w:r>
            <w:r>
              <w:rPr>
                <w:noProof/>
                <w:webHidden/>
              </w:rPr>
              <w:t>12</w:t>
            </w:r>
            <w:r>
              <w:rPr>
                <w:noProof/>
                <w:webHidden/>
              </w:rPr>
              <w:fldChar w:fldCharType="end"/>
            </w:r>
          </w:hyperlink>
        </w:p>
        <w:p w:rsidR="00915BB5" w:rsidRDefault="00915BB5">
          <w:pPr>
            <w:pStyle w:val="TOC2"/>
            <w:tabs>
              <w:tab w:val="left" w:pos="660"/>
              <w:tab w:val="right" w:leader="dot" w:pos="9350"/>
            </w:tabs>
            <w:rPr>
              <w:rFonts w:asciiTheme="minorHAnsi" w:eastAsiaTheme="minorEastAsia" w:hAnsiTheme="minorHAnsi" w:cstheme="minorBidi"/>
              <w:noProof/>
              <w:sz w:val="22"/>
              <w:szCs w:val="22"/>
              <w:lang w:val="en-US"/>
            </w:rPr>
          </w:pPr>
          <w:hyperlink w:anchor="_Toc400643467" w:history="1">
            <w:r w:rsidRPr="00EA4CF4">
              <w:rPr>
                <w:rStyle w:val="Hyperlink"/>
                <w:rFonts w:ascii="Symbol" w:hAnsi="Symbol" w:cs="Arial"/>
                <w:iCs/>
                <w:noProof/>
                <w:kern w:val="32"/>
                <w:lang w:eastAsia="en-GB"/>
              </w:rPr>
              <w:t></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Important Classes &amp; it’s significance</w:t>
            </w:r>
            <w:r>
              <w:rPr>
                <w:noProof/>
                <w:webHidden/>
              </w:rPr>
              <w:tab/>
            </w:r>
            <w:r>
              <w:rPr>
                <w:noProof/>
                <w:webHidden/>
              </w:rPr>
              <w:fldChar w:fldCharType="begin"/>
            </w:r>
            <w:r>
              <w:rPr>
                <w:noProof/>
                <w:webHidden/>
              </w:rPr>
              <w:instrText xml:space="preserve"> PAGEREF _Toc400643467 \h </w:instrText>
            </w:r>
            <w:r>
              <w:rPr>
                <w:noProof/>
                <w:webHidden/>
              </w:rPr>
            </w:r>
            <w:r>
              <w:rPr>
                <w:noProof/>
                <w:webHidden/>
              </w:rPr>
              <w:fldChar w:fldCharType="separate"/>
            </w:r>
            <w:r>
              <w:rPr>
                <w:noProof/>
                <w:webHidden/>
              </w:rPr>
              <w:t>12</w:t>
            </w:r>
            <w:r>
              <w:rPr>
                <w:noProof/>
                <w:webHidden/>
              </w:rPr>
              <w:fldChar w:fldCharType="end"/>
            </w:r>
          </w:hyperlink>
        </w:p>
        <w:p w:rsidR="00915BB5" w:rsidRDefault="00915BB5">
          <w:pPr>
            <w:pStyle w:val="TOC2"/>
            <w:tabs>
              <w:tab w:val="right" w:leader="dot" w:pos="9350"/>
            </w:tabs>
            <w:rPr>
              <w:rFonts w:asciiTheme="minorHAnsi" w:eastAsiaTheme="minorEastAsia" w:hAnsiTheme="minorHAnsi" w:cstheme="minorBidi"/>
              <w:noProof/>
              <w:sz w:val="22"/>
              <w:szCs w:val="22"/>
              <w:lang w:val="en-US"/>
            </w:rPr>
          </w:pPr>
          <w:hyperlink w:anchor="_Toc400643468" w:history="1">
            <w:r w:rsidRPr="00EA4CF4">
              <w:rPr>
                <w:rStyle w:val="Hyperlink"/>
                <w:rFonts w:ascii="Trebuchet MS" w:hAnsi="Trebuchet MS" w:cs="Arial"/>
                <w:iCs/>
                <w:noProof/>
                <w:kern w:val="32"/>
                <w:lang w:eastAsia="en-GB"/>
              </w:rPr>
              <w:t>Core</w:t>
            </w:r>
            <w:r>
              <w:rPr>
                <w:noProof/>
                <w:webHidden/>
              </w:rPr>
              <w:tab/>
            </w:r>
            <w:r>
              <w:rPr>
                <w:noProof/>
                <w:webHidden/>
              </w:rPr>
              <w:fldChar w:fldCharType="begin"/>
            </w:r>
            <w:r>
              <w:rPr>
                <w:noProof/>
                <w:webHidden/>
              </w:rPr>
              <w:instrText xml:space="preserve"> PAGEREF _Toc400643468 \h </w:instrText>
            </w:r>
            <w:r>
              <w:rPr>
                <w:noProof/>
                <w:webHidden/>
              </w:rPr>
            </w:r>
            <w:r>
              <w:rPr>
                <w:noProof/>
                <w:webHidden/>
              </w:rPr>
              <w:fldChar w:fldCharType="separate"/>
            </w:r>
            <w:r>
              <w:rPr>
                <w:noProof/>
                <w:webHidden/>
              </w:rPr>
              <w:t>12</w:t>
            </w:r>
            <w:r>
              <w:rPr>
                <w:noProof/>
                <w:webHidden/>
              </w:rPr>
              <w:fldChar w:fldCharType="end"/>
            </w:r>
          </w:hyperlink>
        </w:p>
        <w:p w:rsidR="00915BB5" w:rsidRDefault="00915BB5">
          <w:pPr>
            <w:pStyle w:val="TOC2"/>
            <w:tabs>
              <w:tab w:val="right" w:leader="dot" w:pos="9350"/>
            </w:tabs>
            <w:rPr>
              <w:rFonts w:asciiTheme="minorHAnsi" w:eastAsiaTheme="minorEastAsia" w:hAnsiTheme="minorHAnsi" w:cstheme="minorBidi"/>
              <w:noProof/>
              <w:sz w:val="22"/>
              <w:szCs w:val="22"/>
              <w:lang w:val="en-US"/>
            </w:rPr>
          </w:pPr>
          <w:hyperlink w:anchor="_Toc400643469" w:history="1">
            <w:r w:rsidRPr="00EA4CF4">
              <w:rPr>
                <w:rStyle w:val="Hyperlink"/>
                <w:rFonts w:ascii="Trebuchet MS" w:hAnsi="Trebuchet MS" w:cs="Arial"/>
                <w:iCs/>
                <w:noProof/>
                <w:kern w:val="32"/>
                <w:lang w:eastAsia="en-GB"/>
              </w:rPr>
              <w:t>Core Communication</w:t>
            </w:r>
            <w:r>
              <w:rPr>
                <w:noProof/>
                <w:webHidden/>
              </w:rPr>
              <w:tab/>
            </w:r>
            <w:r>
              <w:rPr>
                <w:noProof/>
                <w:webHidden/>
              </w:rPr>
              <w:fldChar w:fldCharType="begin"/>
            </w:r>
            <w:r>
              <w:rPr>
                <w:noProof/>
                <w:webHidden/>
              </w:rPr>
              <w:instrText xml:space="preserve"> PAGEREF _Toc400643469 \h </w:instrText>
            </w:r>
            <w:r>
              <w:rPr>
                <w:noProof/>
                <w:webHidden/>
              </w:rPr>
            </w:r>
            <w:r>
              <w:rPr>
                <w:noProof/>
                <w:webHidden/>
              </w:rPr>
              <w:fldChar w:fldCharType="separate"/>
            </w:r>
            <w:r>
              <w:rPr>
                <w:noProof/>
                <w:webHidden/>
              </w:rPr>
              <w:t>14</w:t>
            </w:r>
            <w:r>
              <w:rPr>
                <w:noProof/>
                <w:webHidden/>
              </w:rPr>
              <w:fldChar w:fldCharType="end"/>
            </w:r>
          </w:hyperlink>
        </w:p>
        <w:p w:rsidR="00915BB5" w:rsidRDefault="00915BB5">
          <w:pPr>
            <w:pStyle w:val="TOC2"/>
            <w:tabs>
              <w:tab w:val="right" w:leader="dot" w:pos="9350"/>
            </w:tabs>
            <w:rPr>
              <w:rFonts w:asciiTheme="minorHAnsi" w:eastAsiaTheme="minorEastAsia" w:hAnsiTheme="minorHAnsi" w:cstheme="minorBidi"/>
              <w:noProof/>
              <w:sz w:val="22"/>
              <w:szCs w:val="22"/>
              <w:lang w:val="en-US"/>
            </w:rPr>
          </w:pPr>
          <w:hyperlink w:anchor="_Toc400643470" w:history="1">
            <w:r w:rsidRPr="00EA4CF4">
              <w:rPr>
                <w:rStyle w:val="Hyperlink"/>
                <w:rFonts w:ascii="Trebuchet MS" w:hAnsi="Trebuchet MS" w:cs="Arial"/>
                <w:iCs/>
                <w:noProof/>
                <w:kern w:val="32"/>
                <w:lang w:eastAsia="en-GB"/>
              </w:rPr>
              <w:t>Monitor Communication</w:t>
            </w:r>
            <w:r>
              <w:rPr>
                <w:noProof/>
                <w:webHidden/>
              </w:rPr>
              <w:tab/>
            </w:r>
            <w:r>
              <w:rPr>
                <w:noProof/>
                <w:webHidden/>
              </w:rPr>
              <w:fldChar w:fldCharType="begin"/>
            </w:r>
            <w:r>
              <w:rPr>
                <w:noProof/>
                <w:webHidden/>
              </w:rPr>
              <w:instrText xml:space="preserve"> PAGEREF _Toc400643470 \h </w:instrText>
            </w:r>
            <w:r>
              <w:rPr>
                <w:noProof/>
                <w:webHidden/>
              </w:rPr>
            </w:r>
            <w:r>
              <w:rPr>
                <w:noProof/>
                <w:webHidden/>
              </w:rPr>
              <w:fldChar w:fldCharType="separate"/>
            </w:r>
            <w:r>
              <w:rPr>
                <w:noProof/>
                <w:webHidden/>
              </w:rPr>
              <w:t>15</w:t>
            </w:r>
            <w:r>
              <w:rPr>
                <w:noProof/>
                <w:webHidden/>
              </w:rPr>
              <w:fldChar w:fldCharType="end"/>
            </w:r>
          </w:hyperlink>
        </w:p>
        <w:p w:rsidR="00915BB5" w:rsidRDefault="00915BB5">
          <w:pPr>
            <w:pStyle w:val="TOC1"/>
            <w:rPr>
              <w:rFonts w:asciiTheme="minorHAnsi" w:eastAsiaTheme="minorEastAsia" w:hAnsiTheme="minorHAnsi" w:cstheme="minorBidi"/>
              <w:b w:val="0"/>
              <w:noProof/>
              <w:sz w:val="22"/>
              <w:szCs w:val="22"/>
              <w:lang w:val="en-US"/>
            </w:rPr>
          </w:pPr>
          <w:hyperlink w:anchor="_Toc400643471" w:history="1">
            <w:r w:rsidRPr="00EA4CF4">
              <w:rPr>
                <w:rStyle w:val="Hyperlink"/>
                <w:rFonts w:ascii="Trebuchet MS" w:hAnsi="Trebuchet MS" w:cs="Arial"/>
                <w:noProof/>
                <w:kern w:val="32"/>
                <w:lang w:eastAsia="en-GB"/>
              </w:rPr>
              <w:t>3.</w:t>
            </w:r>
            <w:r>
              <w:rPr>
                <w:rFonts w:asciiTheme="minorHAnsi" w:eastAsiaTheme="minorEastAsia" w:hAnsiTheme="minorHAnsi" w:cstheme="minorBidi"/>
                <w:b w:val="0"/>
                <w:noProof/>
                <w:sz w:val="22"/>
                <w:szCs w:val="22"/>
                <w:lang w:val="en-US"/>
              </w:rPr>
              <w:tab/>
            </w:r>
            <w:r w:rsidRPr="00EA4CF4">
              <w:rPr>
                <w:rStyle w:val="Hyperlink"/>
                <w:rFonts w:ascii="Trebuchet MS" w:hAnsi="Trebuchet MS" w:cs="Arial"/>
                <w:noProof/>
                <w:kern w:val="32"/>
                <w:lang w:eastAsia="en-GB"/>
              </w:rPr>
              <w:t>Build instructions</w:t>
            </w:r>
            <w:r>
              <w:rPr>
                <w:noProof/>
                <w:webHidden/>
              </w:rPr>
              <w:tab/>
            </w:r>
            <w:r>
              <w:rPr>
                <w:noProof/>
                <w:webHidden/>
              </w:rPr>
              <w:fldChar w:fldCharType="begin"/>
            </w:r>
            <w:r>
              <w:rPr>
                <w:noProof/>
                <w:webHidden/>
              </w:rPr>
              <w:instrText xml:space="preserve"> PAGEREF _Toc400643471 \h </w:instrText>
            </w:r>
            <w:r>
              <w:rPr>
                <w:noProof/>
                <w:webHidden/>
              </w:rPr>
            </w:r>
            <w:r>
              <w:rPr>
                <w:noProof/>
                <w:webHidden/>
              </w:rPr>
              <w:fldChar w:fldCharType="separate"/>
            </w:r>
            <w:r>
              <w:rPr>
                <w:noProof/>
                <w:webHidden/>
              </w:rPr>
              <w:t>16</w:t>
            </w:r>
            <w:r>
              <w:rPr>
                <w:noProof/>
                <w:webHidden/>
              </w:rPr>
              <w:fldChar w:fldCharType="end"/>
            </w:r>
          </w:hyperlink>
        </w:p>
        <w:p w:rsidR="00915BB5" w:rsidRDefault="00915BB5">
          <w:pPr>
            <w:pStyle w:val="TOC2"/>
            <w:tabs>
              <w:tab w:val="right" w:leader="dot" w:pos="9350"/>
            </w:tabs>
            <w:rPr>
              <w:rFonts w:asciiTheme="minorHAnsi" w:eastAsiaTheme="minorEastAsia" w:hAnsiTheme="minorHAnsi" w:cstheme="minorBidi"/>
              <w:noProof/>
              <w:sz w:val="22"/>
              <w:szCs w:val="22"/>
              <w:lang w:val="en-US"/>
            </w:rPr>
          </w:pPr>
          <w:hyperlink w:anchor="_Toc400643472" w:history="1">
            <w:r w:rsidRPr="00EA4CF4">
              <w:rPr>
                <w:rStyle w:val="Hyperlink"/>
                <w:rFonts w:ascii="Trebuchet MS" w:hAnsi="Trebuchet MS" w:cs="Arial"/>
                <w:iCs/>
                <w:noProof/>
                <w:kern w:val="32"/>
                <w:lang w:eastAsia="en-GB"/>
              </w:rPr>
              <w:t>Build / Deploy / Configure / Start components</w:t>
            </w:r>
            <w:r>
              <w:rPr>
                <w:noProof/>
                <w:webHidden/>
              </w:rPr>
              <w:tab/>
            </w:r>
            <w:r>
              <w:rPr>
                <w:noProof/>
                <w:webHidden/>
              </w:rPr>
              <w:fldChar w:fldCharType="begin"/>
            </w:r>
            <w:r>
              <w:rPr>
                <w:noProof/>
                <w:webHidden/>
              </w:rPr>
              <w:instrText xml:space="preserve"> PAGEREF _Toc400643472 \h </w:instrText>
            </w:r>
            <w:r>
              <w:rPr>
                <w:noProof/>
                <w:webHidden/>
              </w:rPr>
            </w:r>
            <w:r>
              <w:rPr>
                <w:noProof/>
                <w:webHidden/>
              </w:rPr>
              <w:fldChar w:fldCharType="separate"/>
            </w:r>
            <w:r>
              <w:rPr>
                <w:noProof/>
                <w:webHidden/>
              </w:rPr>
              <w:t>16</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73" w:history="1">
            <w:r w:rsidRPr="00EA4CF4">
              <w:rPr>
                <w:rStyle w:val="Hyperlink"/>
                <w:rFonts w:ascii="Trebuchet MS" w:hAnsi="Trebuchet MS" w:cs="Arial"/>
                <w:iCs/>
                <w:noProof/>
                <w:kern w:val="32"/>
                <w:lang w:eastAsia="en-GB"/>
              </w:rPr>
              <w:t>3.1.</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Building components</w:t>
            </w:r>
            <w:r>
              <w:rPr>
                <w:noProof/>
                <w:webHidden/>
              </w:rPr>
              <w:tab/>
            </w:r>
            <w:r>
              <w:rPr>
                <w:noProof/>
                <w:webHidden/>
              </w:rPr>
              <w:fldChar w:fldCharType="begin"/>
            </w:r>
            <w:r>
              <w:rPr>
                <w:noProof/>
                <w:webHidden/>
              </w:rPr>
              <w:instrText xml:space="preserve"> PAGEREF _Toc400643473 \h </w:instrText>
            </w:r>
            <w:r>
              <w:rPr>
                <w:noProof/>
                <w:webHidden/>
              </w:rPr>
            </w:r>
            <w:r>
              <w:rPr>
                <w:noProof/>
                <w:webHidden/>
              </w:rPr>
              <w:fldChar w:fldCharType="separate"/>
            </w:r>
            <w:r>
              <w:rPr>
                <w:noProof/>
                <w:webHidden/>
              </w:rPr>
              <w:t>16</w:t>
            </w:r>
            <w:r>
              <w:rPr>
                <w:noProof/>
                <w:webHidden/>
              </w:rPr>
              <w:fldChar w:fldCharType="end"/>
            </w:r>
          </w:hyperlink>
        </w:p>
        <w:p w:rsidR="00915BB5" w:rsidRDefault="00915BB5">
          <w:pPr>
            <w:pStyle w:val="TOC2"/>
            <w:tabs>
              <w:tab w:val="left" w:pos="1100"/>
              <w:tab w:val="right" w:leader="dot" w:pos="9350"/>
            </w:tabs>
            <w:rPr>
              <w:rFonts w:asciiTheme="minorHAnsi" w:eastAsiaTheme="minorEastAsia" w:hAnsiTheme="minorHAnsi" w:cstheme="minorBidi"/>
              <w:noProof/>
              <w:sz w:val="22"/>
              <w:szCs w:val="22"/>
              <w:lang w:val="en-US"/>
            </w:rPr>
          </w:pPr>
          <w:hyperlink w:anchor="_Toc400643474" w:history="1">
            <w:r w:rsidRPr="00EA4CF4">
              <w:rPr>
                <w:rStyle w:val="Hyperlink"/>
                <w:rFonts w:ascii="Trebuchet MS" w:hAnsi="Trebuchet MS" w:cs="Arial"/>
                <w:iCs/>
                <w:noProof/>
                <w:kern w:val="32"/>
                <w:lang w:eastAsia="en-GB"/>
              </w:rPr>
              <w:t>3.1.1.</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Building JBEAM Core, Core-comm, Monitor-comm and Monitor services</w:t>
            </w:r>
            <w:r>
              <w:rPr>
                <w:noProof/>
                <w:webHidden/>
              </w:rPr>
              <w:tab/>
            </w:r>
            <w:r>
              <w:rPr>
                <w:noProof/>
                <w:webHidden/>
              </w:rPr>
              <w:fldChar w:fldCharType="begin"/>
            </w:r>
            <w:r>
              <w:rPr>
                <w:noProof/>
                <w:webHidden/>
              </w:rPr>
              <w:instrText xml:space="preserve"> PAGEREF _Toc400643474 \h </w:instrText>
            </w:r>
            <w:r>
              <w:rPr>
                <w:noProof/>
                <w:webHidden/>
              </w:rPr>
            </w:r>
            <w:r>
              <w:rPr>
                <w:noProof/>
                <w:webHidden/>
              </w:rPr>
              <w:fldChar w:fldCharType="separate"/>
            </w:r>
            <w:r>
              <w:rPr>
                <w:noProof/>
                <w:webHidden/>
              </w:rPr>
              <w:t>16</w:t>
            </w:r>
            <w:r>
              <w:rPr>
                <w:noProof/>
                <w:webHidden/>
              </w:rPr>
              <w:fldChar w:fldCharType="end"/>
            </w:r>
          </w:hyperlink>
        </w:p>
        <w:p w:rsidR="00915BB5" w:rsidRDefault="00915BB5">
          <w:pPr>
            <w:pStyle w:val="TOC2"/>
            <w:tabs>
              <w:tab w:val="left" w:pos="1100"/>
              <w:tab w:val="right" w:leader="dot" w:pos="9350"/>
            </w:tabs>
            <w:rPr>
              <w:rFonts w:asciiTheme="minorHAnsi" w:eastAsiaTheme="minorEastAsia" w:hAnsiTheme="minorHAnsi" w:cstheme="minorBidi"/>
              <w:noProof/>
              <w:sz w:val="22"/>
              <w:szCs w:val="22"/>
              <w:lang w:val="en-US"/>
            </w:rPr>
          </w:pPr>
          <w:hyperlink w:anchor="_Toc400643475" w:history="1">
            <w:r w:rsidRPr="00EA4CF4">
              <w:rPr>
                <w:rStyle w:val="Hyperlink"/>
                <w:rFonts w:ascii="Trebuchet MS" w:hAnsi="Trebuchet MS" w:cs="Arial"/>
                <w:iCs/>
                <w:noProof/>
                <w:kern w:val="32"/>
                <w:lang w:eastAsia="en-GB"/>
              </w:rPr>
              <w:t>3.1.2.</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Building Jbeam UI</w:t>
            </w:r>
            <w:r>
              <w:rPr>
                <w:noProof/>
                <w:webHidden/>
              </w:rPr>
              <w:tab/>
            </w:r>
            <w:r>
              <w:rPr>
                <w:noProof/>
                <w:webHidden/>
              </w:rPr>
              <w:fldChar w:fldCharType="begin"/>
            </w:r>
            <w:r>
              <w:rPr>
                <w:noProof/>
                <w:webHidden/>
              </w:rPr>
              <w:instrText xml:space="preserve"> PAGEREF _Toc400643475 \h </w:instrText>
            </w:r>
            <w:r>
              <w:rPr>
                <w:noProof/>
                <w:webHidden/>
              </w:rPr>
            </w:r>
            <w:r>
              <w:rPr>
                <w:noProof/>
                <w:webHidden/>
              </w:rPr>
              <w:fldChar w:fldCharType="separate"/>
            </w:r>
            <w:r>
              <w:rPr>
                <w:noProof/>
                <w:webHidden/>
              </w:rPr>
              <w:t>17</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76" w:history="1">
            <w:r w:rsidRPr="00EA4CF4">
              <w:rPr>
                <w:rStyle w:val="Hyperlink"/>
                <w:rFonts w:ascii="Trebuchet MS" w:hAnsi="Trebuchet MS" w:cs="Arial"/>
                <w:iCs/>
                <w:noProof/>
                <w:kern w:val="32"/>
                <w:lang w:eastAsia="en-GB"/>
              </w:rPr>
              <w:t>3.2.</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Deploying components</w:t>
            </w:r>
            <w:r>
              <w:rPr>
                <w:noProof/>
                <w:webHidden/>
              </w:rPr>
              <w:tab/>
            </w:r>
            <w:r>
              <w:rPr>
                <w:noProof/>
                <w:webHidden/>
              </w:rPr>
              <w:fldChar w:fldCharType="begin"/>
            </w:r>
            <w:r>
              <w:rPr>
                <w:noProof/>
                <w:webHidden/>
              </w:rPr>
              <w:instrText xml:space="preserve"> PAGEREF _Toc400643476 \h </w:instrText>
            </w:r>
            <w:r>
              <w:rPr>
                <w:noProof/>
                <w:webHidden/>
              </w:rPr>
            </w:r>
            <w:r>
              <w:rPr>
                <w:noProof/>
                <w:webHidden/>
              </w:rPr>
              <w:fldChar w:fldCharType="separate"/>
            </w:r>
            <w:r>
              <w:rPr>
                <w:noProof/>
                <w:webHidden/>
              </w:rPr>
              <w:t>17</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77" w:history="1">
            <w:r w:rsidRPr="00EA4CF4">
              <w:rPr>
                <w:rStyle w:val="Hyperlink"/>
                <w:rFonts w:ascii="Trebuchet MS" w:hAnsi="Trebuchet MS" w:cs="Arial"/>
                <w:iCs/>
                <w:noProof/>
                <w:kern w:val="32"/>
                <w:lang w:eastAsia="en-GB"/>
              </w:rPr>
              <w:t>3.3.</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Configuring the Components</w:t>
            </w:r>
            <w:r>
              <w:rPr>
                <w:noProof/>
                <w:webHidden/>
              </w:rPr>
              <w:tab/>
            </w:r>
            <w:r>
              <w:rPr>
                <w:noProof/>
                <w:webHidden/>
              </w:rPr>
              <w:fldChar w:fldCharType="begin"/>
            </w:r>
            <w:r>
              <w:rPr>
                <w:noProof/>
                <w:webHidden/>
              </w:rPr>
              <w:instrText xml:space="preserve"> PAGEREF _Toc400643477 \h </w:instrText>
            </w:r>
            <w:r>
              <w:rPr>
                <w:noProof/>
                <w:webHidden/>
              </w:rPr>
            </w:r>
            <w:r>
              <w:rPr>
                <w:noProof/>
                <w:webHidden/>
              </w:rPr>
              <w:fldChar w:fldCharType="separate"/>
            </w:r>
            <w:r>
              <w:rPr>
                <w:noProof/>
                <w:webHidden/>
              </w:rPr>
              <w:t>17</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78" w:history="1">
            <w:r w:rsidRPr="00EA4CF4">
              <w:rPr>
                <w:rStyle w:val="Hyperlink"/>
                <w:rFonts w:ascii="Trebuchet MS" w:hAnsi="Trebuchet MS" w:cs="Arial"/>
                <w:iCs/>
                <w:noProof/>
                <w:kern w:val="32"/>
                <w:lang w:eastAsia="en-GB"/>
              </w:rPr>
              <w:t>3.4.</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Starting the Components</w:t>
            </w:r>
            <w:r>
              <w:rPr>
                <w:noProof/>
                <w:webHidden/>
              </w:rPr>
              <w:tab/>
            </w:r>
            <w:r>
              <w:rPr>
                <w:noProof/>
                <w:webHidden/>
              </w:rPr>
              <w:fldChar w:fldCharType="begin"/>
            </w:r>
            <w:r>
              <w:rPr>
                <w:noProof/>
                <w:webHidden/>
              </w:rPr>
              <w:instrText xml:space="preserve"> PAGEREF _Toc400643478 \h </w:instrText>
            </w:r>
            <w:r>
              <w:rPr>
                <w:noProof/>
                <w:webHidden/>
              </w:rPr>
            </w:r>
            <w:r>
              <w:rPr>
                <w:noProof/>
                <w:webHidden/>
              </w:rPr>
              <w:fldChar w:fldCharType="separate"/>
            </w:r>
            <w:r>
              <w:rPr>
                <w:noProof/>
                <w:webHidden/>
              </w:rPr>
              <w:t>19</w:t>
            </w:r>
            <w:r>
              <w:rPr>
                <w:noProof/>
                <w:webHidden/>
              </w:rPr>
              <w:fldChar w:fldCharType="end"/>
            </w:r>
          </w:hyperlink>
        </w:p>
        <w:p w:rsidR="00915BB5" w:rsidRDefault="00915BB5">
          <w:pPr>
            <w:pStyle w:val="TOC2"/>
            <w:tabs>
              <w:tab w:val="left" w:pos="660"/>
              <w:tab w:val="right" w:leader="dot" w:pos="9350"/>
            </w:tabs>
            <w:rPr>
              <w:rFonts w:asciiTheme="minorHAnsi" w:eastAsiaTheme="minorEastAsia" w:hAnsiTheme="minorHAnsi" w:cstheme="minorBidi"/>
              <w:noProof/>
              <w:sz w:val="22"/>
              <w:szCs w:val="22"/>
              <w:lang w:val="en-US"/>
            </w:rPr>
          </w:pPr>
          <w:hyperlink w:anchor="_Toc400643479" w:history="1">
            <w:r w:rsidRPr="00EA4CF4">
              <w:rPr>
                <w:rStyle w:val="Hyperlink"/>
                <w:rFonts w:ascii="Trebuchet MS" w:hAnsi="Trebuchet MS" w:cs="Arial"/>
                <w:iCs/>
                <w:noProof/>
                <w:kern w:val="32"/>
                <w:lang w:eastAsia="en-GB"/>
              </w:rPr>
              <w:t>4.</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Automated Testing</w:t>
            </w:r>
            <w:bookmarkStart w:id="1" w:name="_GoBack"/>
            <w:bookmarkEnd w:id="1"/>
            <w:r>
              <w:rPr>
                <w:noProof/>
                <w:webHidden/>
              </w:rPr>
              <w:tab/>
            </w:r>
            <w:r>
              <w:rPr>
                <w:noProof/>
                <w:webHidden/>
              </w:rPr>
              <w:fldChar w:fldCharType="begin"/>
            </w:r>
            <w:r>
              <w:rPr>
                <w:noProof/>
                <w:webHidden/>
              </w:rPr>
              <w:instrText xml:space="preserve"> PAGEREF _Toc400643479 \h </w:instrText>
            </w:r>
            <w:r>
              <w:rPr>
                <w:noProof/>
                <w:webHidden/>
              </w:rPr>
            </w:r>
            <w:r>
              <w:rPr>
                <w:noProof/>
                <w:webHidden/>
              </w:rPr>
              <w:fldChar w:fldCharType="separate"/>
            </w:r>
            <w:r>
              <w:rPr>
                <w:noProof/>
                <w:webHidden/>
              </w:rPr>
              <w:t>20</w:t>
            </w:r>
            <w:r>
              <w:rPr>
                <w:noProof/>
                <w:webHidden/>
              </w:rPr>
              <w:fldChar w:fldCharType="end"/>
            </w:r>
          </w:hyperlink>
        </w:p>
        <w:p w:rsidR="00915BB5" w:rsidRDefault="00915BB5">
          <w:pPr>
            <w:pStyle w:val="TOC2"/>
            <w:tabs>
              <w:tab w:val="left" w:pos="660"/>
              <w:tab w:val="right" w:leader="dot" w:pos="9350"/>
            </w:tabs>
            <w:rPr>
              <w:rFonts w:asciiTheme="minorHAnsi" w:eastAsiaTheme="minorEastAsia" w:hAnsiTheme="minorHAnsi" w:cstheme="minorBidi"/>
              <w:noProof/>
              <w:sz w:val="22"/>
              <w:szCs w:val="22"/>
              <w:lang w:val="en-US"/>
            </w:rPr>
          </w:pPr>
          <w:hyperlink w:anchor="_Toc400643480" w:history="1">
            <w:r w:rsidRPr="00EA4CF4">
              <w:rPr>
                <w:rStyle w:val="Hyperlink"/>
                <w:rFonts w:ascii="Trebuchet MS" w:hAnsi="Trebuchet MS" w:cs="Arial"/>
                <w:iCs/>
                <w:noProof/>
                <w:kern w:val="32"/>
                <w:lang w:eastAsia="en-GB"/>
              </w:rPr>
              <w:t>5.</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Code snippets - Useful code samples</w:t>
            </w:r>
            <w:r>
              <w:rPr>
                <w:noProof/>
                <w:webHidden/>
              </w:rPr>
              <w:tab/>
            </w:r>
            <w:r>
              <w:rPr>
                <w:noProof/>
                <w:webHidden/>
              </w:rPr>
              <w:fldChar w:fldCharType="begin"/>
            </w:r>
            <w:r>
              <w:rPr>
                <w:noProof/>
                <w:webHidden/>
              </w:rPr>
              <w:instrText xml:space="preserve"> PAGEREF _Toc400643480 \h </w:instrText>
            </w:r>
            <w:r>
              <w:rPr>
                <w:noProof/>
                <w:webHidden/>
              </w:rPr>
            </w:r>
            <w:r>
              <w:rPr>
                <w:noProof/>
                <w:webHidden/>
              </w:rPr>
              <w:fldChar w:fldCharType="separate"/>
            </w:r>
            <w:r>
              <w:rPr>
                <w:noProof/>
                <w:webHidden/>
              </w:rPr>
              <w:t>23</w:t>
            </w:r>
            <w:r>
              <w:rPr>
                <w:noProof/>
                <w:webHidden/>
              </w:rPr>
              <w:fldChar w:fldCharType="end"/>
            </w:r>
          </w:hyperlink>
        </w:p>
        <w:p w:rsidR="00915BB5" w:rsidRDefault="00915BB5">
          <w:pPr>
            <w:pStyle w:val="TOC3"/>
            <w:tabs>
              <w:tab w:val="right" w:leader="dot" w:pos="9350"/>
            </w:tabs>
            <w:rPr>
              <w:rFonts w:asciiTheme="minorHAnsi" w:eastAsiaTheme="minorEastAsia" w:hAnsiTheme="minorHAnsi" w:cstheme="minorBidi"/>
              <w:noProof/>
              <w:sz w:val="22"/>
              <w:szCs w:val="22"/>
              <w:lang w:val="en-US"/>
            </w:rPr>
          </w:pPr>
          <w:hyperlink w:anchor="_Toc400643481" w:history="1">
            <w:r w:rsidRPr="00EA4CF4">
              <w:rPr>
                <w:rStyle w:val="Hyperlink"/>
                <w:rFonts w:ascii="Verdana" w:hAnsi="Verdana"/>
                <w:noProof/>
                <w:lang w:val="en"/>
              </w:rPr>
              <w:t>Create a Java Batch Job</w:t>
            </w:r>
            <w:r>
              <w:rPr>
                <w:noProof/>
                <w:webHidden/>
              </w:rPr>
              <w:tab/>
            </w:r>
            <w:r>
              <w:rPr>
                <w:noProof/>
                <w:webHidden/>
              </w:rPr>
              <w:fldChar w:fldCharType="begin"/>
            </w:r>
            <w:r>
              <w:rPr>
                <w:noProof/>
                <w:webHidden/>
              </w:rPr>
              <w:instrText xml:space="preserve"> PAGEREF _Toc400643481 \h </w:instrText>
            </w:r>
            <w:r>
              <w:rPr>
                <w:noProof/>
                <w:webHidden/>
              </w:rPr>
            </w:r>
            <w:r>
              <w:rPr>
                <w:noProof/>
                <w:webHidden/>
              </w:rPr>
              <w:fldChar w:fldCharType="separate"/>
            </w:r>
            <w:r>
              <w:rPr>
                <w:noProof/>
                <w:webHidden/>
              </w:rPr>
              <w:t>23</w:t>
            </w:r>
            <w:r>
              <w:rPr>
                <w:noProof/>
                <w:webHidden/>
              </w:rPr>
              <w:fldChar w:fldCharType="end"/>
            </w:r>
          </w:hyperlink>
        </w:p>
        <w:p w:rsidR="00915BB5" w:rsidRDefault="00915BB5">
          <w:pPr>
            <w:pStyle w:val="TOC3"/>
            <w:tabs>
              <w:tab w:val="right" w:leader="dot" w:pos="9350"/>
            </w:tabs>
            <w:rPr>
              <w:rFonts w:asciiTheme="minorHAnsi" w:eastAsiaTheme="minorEastAsia" w:hAnsiTheme="minorHAnsi" w:cstheme="minorBidi"/>
              <w:noProof/>
              <w:sz w:val="22"/>
              <w:szCs w:val="22"/>
              <w:lang w:val="en-US"/>
            </w:rPr>
          </w:pPr>
          <w:hyperlink w:anchor="_Toc400643482" w:history="1">
            <w:r w:rsidRPr="00EA4CF4">
              <w:rPr>
                <w:rStyle w:val="Hyperlink"/>
                <w:rFonts w:ascii="Verdana" w:hAnsi="Verdana"/>
                <w:noProof/>
                <w:lang w:val="en"/>
              </w:rPr>
              <w:t>Creating a Batch Execution Handler</w:t>
            </w:r>
            <w:r>
              <w:rPr>
                <w:noProof/>
                <w:webHidden/>
              </w:rPr>
              <w:tab/>
            </w:r>
            <w:r>
              <w:rPr>
                <w:noProof/>
                <w:webHidden/>
              </w:rPr>
              <w:fldChar w:fldCharType="begin"/>
            </w:r>
            <w:r>
              <w:rPr>
                <w:noProof/>
                <w:webHidden/>
              </w:rPr>
              <w:instrText xml:space="preserve"> PAGEREF _Toc400643482 \h </w:instrText>
            </w:r>
            <w:r>
              <w:rPr>
                <w:noProof/>
                <w:webHidden/>
              </w:rPr>
            </w:r>
            <w:r>
              <w:rPr>
                <w:noProof/>
                <w:webHidden/>
              </w:rPr>
              <w:fldChar w:fldCharType="separate"/>
            </w:r>
            <w:r>
              <w:rPr>
                <w:noProof/>
                <w:webHidden/>
              </w:rPr>
              <w:t>24</w:t>
            </w:r>
            <w:r>
              <w:rPr>
                <w:noProof/>
                <w:webHidden/>
              </w:rPr>
              <w:fldChar w:fldCharType="end"/>
            </w:r>
          </w:hyperlink>
        </w:p>
        <w:p w:rsidR="00915BB5" w:rsidRDefault="00915BB5">
          <w:pPr>
            <w:pStyle w:val="TOC3"/>
            <w:tabs>
              <w:tab w:val="right" w:leader="dot" w:pos="9350"/>
            </w:tabs>
            <w:rPr>
              <w:rFonts w:asciiTheme="minorHAnsi" w:eastAsiaTheme="minorEastAsia" w:hAnsiTheme="minorHAnsi" w:cstheme="minorBidi"/>
              <w:noProof/>
              <w:sz w:val="22"/>
              <w:szCs w:val="22"/>
              <w:lang w:val="en-US"/>
            </w:rPr>
          </w:pPr>
          <w:hyperlink w:anchor="_Toc400643483" w:history="1">
            <w:r w:rsidRPr="00EA4CF4">
              <w:rPr>
                <w:rStyle w:val="Hyperlink"/>
                <w:rFonts w:ascii="Verdana" w:hAnsi="Verdana"/>
                <w:noProof/>
                <w:lang w:val="en"/>
              </w:rPr>
              <w:t>A more complex batch job.</w:t>
            </w:r>
            <w:r>
              <w:rPr>
                <w:noProof/>
                <w:webHidden/>
              </w:rPr>
              <w:tab/>
            </w:r>
            <w:r>
              <w:rPr>
                <w:noProof/>
                <w:webHidden/>
              </w:rPr>
              <w:fldChar w:fldCharType="begin"/>
            </w:r>
            <w:r>
              <w:rPr>
                <w:noProof/>
                <w:webHidden/>
              </w:rPr>
              <w:instrText xml:space="preserve"> PAGEREF _Toc400643483 \h </w:instrText>
            </w:r>
            <w:r>
              <w:rPr>
                <w:noProof/>
                <w:webHidden/>
              </w:rPr>
            </w:r>
            <w:r>
              <w:rPr>
                <w:noProof/>
                <w:webHidden/>
              </w:rPr>
              <w:fldChar w:fldCharType="separate"/>
            </w:r>
            <w:r>
              <w:rPr>
                <w:noProof/>
                <w:webHidden/>
              </w:rPr>
              <w:t>26</w:t>
            </w:r>
            <w:r>
              <w:rPr>
                <w:noProof/>
                <w:webHidden/>
              </w:rPr>
              <w:fldChar w:fldCharType="end"/>
            </w:r>
          </w:hyperlink>
        </w:p>
        <w:p w:rsidR="00915BB5" w:rsidRDefault="00915BB5">
          <w:pPr>
            <w:pStyle w:val="TOC2"/>
            <w:tabs>
              <w:tab w:val="left" w:pos="660"/>
              <w:tab w:val="right" w:leader="dot" w:pos="9350"/>
            </w:tabs>
            <w:rPr>
              <w:rFonts w:asciiTheme="minorHAnsi" w:eastAsiaTheme="minorEastAsia" w:hAnsiTheme="minorHAnsi" w:cstheme="minorBidi"/>
              <w:noProof/>
              <w:sz w:val="22"/>
              <w:szCs w:val="22"/>
              <w:lang w:val="en-US"/>
            </w:rPr>
          </w:pPr>
          <w:hyperlink w:anchor="_Toc400643484" w:history="1">
            <w:r w:rsidRPr="00EA4CF4">
              <w:rPr>
                <w:rStyle w:val="Hyperlink"/>
                <w:rFonts w:ascii="Trebuchet MS" w:hAnsi="Trebuchet MS" w:cs="Arial"/>
                <w:iCs/>
                <w:noProof/>
                <w:kern w:val="32"/>
                <w:lang w:eastAsia="en-GB"/>
              </w:rPr>
              <w:t>6.</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Debugging - Helpful tips</w:t>
            </w:r>
            <w:r>
              <w:rPr>
                <w:noProof/>
                <w:webHidden/>
              </w:rPr>
              <w:tab/>
            </w:r>
            <w:r>
              <w:rPr>
                <w:noProof/>
                <w:webHidden/>
              </w:rPr>
              <w:fldChar w:fldCharType="begin"/>
            </w:r>
            <w:r>
              <w:rPr>
                <w:noProof/>
                <w:webHidden/>
              </w:rPr>
              <w:instrText xml:space="preserve"> PAGEREF _Toc400643484 \h </w:instrText>
            </w:r>
            <w:r>
              <w:rPr>
                <w:noProof/>
                <w:webHidden/>
              </w:rPr>
            </w:r>
            <w:r>
              <w:rPr>
                <w:noProof/>
                <w:webHidden/>
              </w:rPr>
              <w:fldChar w:fldCharType="separate"/>
            </w:r>
            <w:r>
              <w:rPr>
                <w:noProof/>
                <w:webHidden/>
              </w:rPr>
              <w:t>28</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85" w:history="1">
            <w:r w:rsidRPr="00EA4CF4">
              <w:rPr>
                <w:rStyle w:val="Hyperlink"/>
                <w:rFonts w:ascii="Trebuchet MS" w:hAnsi="Trebuchet MS"/>
                <w:noProof/>
              </w:rPr>
              <w:t>6.1.</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Refer</w:t>
            </w:r>
            <w:r w:rsidRPr="00EA4CF4">
              <w:rPr>
                <w:rStyle w:val="Hyperlink"/>
                <w:rFonts w:ascii="Trebuchet MS" w:hAnsi="Trebuchet MS"/>
                <w:noProof/>
              </w:rPr>
              <w:t xml:space="preserve"> following table for some common issues -</w:t>
            </w:r>
            <w:r>
              <w:rPr>
                <w:noProof/>
                <w:webHidden/>
              </w:rPr>
              <w:tab/>
            </w:r>
            <w:r>
              <w:rPr>
                <w:noProof/>
                <w:webHidden/>
              </w:rPr>
              <w:fldChar w:fldCharType="begin"/>
            </w:r>
            <w:r>
              <w:rPr>
                <w:noProof/>
                <w:webHidden/>
              </w:rPr>
              <w:instrText xml:space="preserve"> PAGEREF _Toc400643485 \h </w:instrText>
            </w:r>
            <w:r>
              <w:rPr>
                <w:noProof/>
                <w:webHidden/>
              </w:rPr>
            </w:r>
            <w:r>
              <w:rPr>
                <w:noProof/>
                <w:webHidden/>
              </w:rPr>
              <w:fldChar w:fldCharType="separate"/>
            </w:r>
            <w:r>
              <w:rPr>
                <w:noProof/>
                <w:webHidden/>
              </w:rPr>
              <w:t>28</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86" w:history="1">
            <w:r w:rsidRPr="00EA4CF4">
              <w:rPr>
                <w:rStyle w:val="Hyperlink"/>
                <w:rFonts w:ascii="Trebuchet MS" w:hAnsi="Trebuchet MS" w:cs="Arial"/>
                <w:iCs/>
                <w:noProof/>
                <w:kern w:val="32"/>
                <w:lang w:eastAsia="en-GB"/>
              </w:rPr>
              <w:t>6.2.</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JBEAM TIPS</w:t>
            </w:r>
            <w:r>
              <w:rPr>
                <w:noProof/>
                <w:webHidden/>
              </w:rPr>
              <w:tab/>
            </w:r>
            <w:r>
              <w:rPr>
                <w:noProof/>
                <w:webHidden/>
              </w:rPr>
              <w:fldChar w:fldCharType="begin"/>
            </w:r>
            <w:r>
              <w:rPr>
                <w:noProof/>
                <w:webHidden/>
              </w:rPr>
              <w:instrText xml:space="preserve"> PAGEREF _Toc400643486 \h </w:instrText>
            </w:r>
            <w:r>
              <w:rPr>
                <w:noProof/>
                <w:webHidden/>
              </w:rPr>
            </w:r>
            <w:r>
              <w:rPr>
                <w:noProof/>
                <w:webHidden/>
              </w:rPr>
              <w:fldChar w:fldCharType="separate"/>
            </w:r>
            <w:r>
              <w:rPr>
                <w:noProof/>
                <w:webHidden/>
              </w:rPr>
              <w:t>31</w:t>
            </w:r>
            <w:r>
              <w:rPr>
                <w:noProof/>
                <w:webHidden/>
              </w:rPr>
              <w:fldChar w:fldCharType="end"/>
            </w:r>
          </w:hyperlink>
        </w:p>
        <w:p w:rsidR="00915BB5" w:rsidRDefault="00915BB5">
          <w:pPr>
            <w:pStyle w:val="TOC3"/>
            <w:tabs>
              <w:tab w:val="right" w:leader="dot" w:pos="9350"/>
            </w:tabs>
            <w:rPr>
              <w:rFonts w:asciiTheme="minorHAnsi" w:eastAsiaTheme="minorEastAsia" w:hAnsiTheme="minorHAnsi" w:cstheme="minorBidi"/>
              <w:noProof/>
              <w:sz w:val="22"/>
              <w:szCs w:val="22"/>
              <w:lang w:val="en-US"/>
            </w:rPr>
          </w:pPr>
          <w:hyperlink w:anchor="_Toc400643487" w:history="1">
            <w:r w:rsidRPr="00EA4CF4">
              <w:rPr>
                <w:rStyle w:val="Hyperlink"/>
                <w:rFonts w:ascii="Verdana" w:hAnsi="Verdana"/>
                <w:i/>
                <w:iCs/>
                <w:noProof/>
                <w:lang w:val="en"/>
              </w:rPr>
              <w:t>Tip 1</w:t>
            </w:r>
            <w:r w:rsidRPr="00EA4CF4">
              <w:rPr>
                <w:rStyle w:val="Hyperlink"/>
                <w:rFonts w:ascii="Verdana" w:hAnsi="Verdana"/>
                <w:noProof/>
                <w:lang w:val="en"/>
              </w:rPr>
              <w:t>: Future Run Restriction</w:t>
            </w:r>
            <w:r>
              <w:rPr>
                <w:noProof/>
                <w:webHidden/>
              </w:rPr>
              <w:tab/>
            </w:r>
            <w:r>
              <w:rPr>
                <w:noProof/>
                <w:webHidden/>
              </w:rPr>
              <w:fldChar w:fldCharType="begin"/>
            </w:r>
            <w:r>
              <w:rPr>
                <w:noProof/>
                <w:webHidden/>
              </w:rPr>
              <w:instrText xml:space="preserve"> PAGEREF _Toc400643487 \h </w:instrText>
            </w:r>
            <w:r>
              <w:rPr>
                <w:noProof/>
                <w:webHidden/>
              </w:rPr>
            </w:r>
            <w:r>
              <w:rPr>
                <w:noProof/>
                <w:webHidden/>
              </w:rPr>
              <w:fldChar w:fldCharType="separate"/>
            </w:r>
            <w:r>
              <w:rPr>
                <w:noProof/>
                <w:webHidden/>
              </w:rPr>
              <w:t>31</w:t>
            </w:r>
            <w:r>
              <w:rPr>
                <w:noProof/>
                <w:webHidden/>
              </w:rPr>
              <w:fldChar w:fldCharType="end"/>
            </w:r>
          </w:hyperlink>
        </w:p>
        <w:p w:rsidR="00915BB5" w:rsidRDefault="00915BB5">
          <w:pPr>
            <w:pStyle w:val="TOC3"/>
            <w:tabs>
              <w:tab w:val="right" w:leader="dot" w:pos="9350"/>
            </w:tabs>
            <w:rPr>
              <w:rFonts w:asciiTheme="minorHAnsi" w:eastAsiaTheme="minorEastAsia" w:hAnsiTheme="minorHAnsi" w:cstheme="minorBidi"/>
              <w:noProof/>
              <w:sz w:val="22"/>
              <w:szCs w:val="22"/>
              <w:lang w:val="en-US"/>
            </w:rPr>
          </w:pPr>
          <w:hyperlink w:anchor="_Toc400643488" w:history="1">
            <w:r w:rsidRPr="00EA4CF4">
              <w:rPr>
                <w:rStyle w:val="Hyperlink"/>
                <w:rFonts w:ascii="Verdana" w:hAnsi="Verdana"/>
                <w:i/>
                <w:iCs/>
                <w:noProof/>
                <w:lang w:val="en"/>
              </w:rPr>
              <w:t>Tip 2</w:t>
            </w:r>
            <w:r w:rsidRPr="00EA4CF4">
              <w:rPr>
                <w:rStyle w:val="Hyperlink"/>
                <w:rFonts w:ascii="Verdana" w:hAnsi="Verdana"/>
                <w:noProof/>
                <w:lang w:val="en"/>
              </w:rPr>
              <w:t>: Terminate the Batch in case a critical batch job fails</w:t>
            </w:r>
            <w:r>
              <w:rPr>
                <w:noProof/>
                <w:webHidden/>
              </w:rPr>
              <w:tab/>
            </w:r>
            <w:r>
              <w:rPr>
                <w:noProof/>
                <w:webHidden/>
              </w:rPr>
              <w:fldChar w:fldCharType="begin"/>
            </w:r>
            <w:r>
              <w:rPr>
                <w:noProof/>
                <w:webHidden/>
              </w:rPr>
              <w:instrText xml:space="preserve"> PAGEREF _Toc400643488 \h </w:instrText>
            </w:r>
            <w:r>
              <w:rPr>
                <w:noProof/>
                <w:webHidden/>
              </w:rPr>
            </w:r>
            <w:r>
              <w:rPr>
                <w:noProof/>
                <w:webHidden/>
              </w:rPr>
              <w:fldChar w:fldCharType="separate"/>
            </w:r>
            <w:r>
              <w:rPr>
                <w:noProof/>
                <w:webHidden/>
              </w:rPr>
              <w:t>31</w:t>
            </w:r>
            <w:r>
              <w:rPr>
                <w:noProof/>
                <w:webHidden/>
              </w:rPr>
              <w:fldChar w:fldCharType="end"/>
            </w:r>
          </w:hyperlink>
        </w:p>
        <w:p w:rsidR="00915BB5" w:rsidRDefault="00915BB5">
          <w:pPr>
            <w:pStyle w:val="TOC3"/>
            <w:tabs>
              <w:tab w:val="right" w:leader="dot" w:pos="9350"/>
            </w:tabs>
            <w:rPr>
              <w:rFonts w:asciiTheme="minorHAnsi" w:eastAsiaTheme="minorEastAsia" w:hAnsiTheme="minorHAnsi" w:cstheme="minorBidi"/>
              <w:noProof/>
              <w:sz w:val="22"/>
              <w:szCs w:val="22"/>
              <w:lang w:val="en-US"/>
            </w:rPr>
          </w:pPr>
          <w:hyperlink w:anchor="_Toc400643489" w:history="1">
            <w:r w:rsidRPr="00EA4CF4">
              <w:rPr>
                <w:rStyle w:val="Hyperlink"/>
                <w:rFonts w:ascii="Verdana" w:hAnsi="Verdana"/>
                <w:i/>
                <w:iCs/>
                <w:noProof/>
                <w:lang w:val="en"/>
              </w:rPr>
              <w:t>Tip 3</w:t>
            </w:r>
            <w:r w:rsidRPr="00EA4CF4">
              <w:rPr>
                <w:rStyle w:val="Hyperlink"/>
                <w:rFonts w:ascii="Verdana" w:hAnsi="Verdana"/>
                <w:noProof/>
                <w:lang w:val="en"/>
              </w:rPr>
              <w:t>: Create your project specific jars using ANT or Maven or any other build tool..</w:t>
            </w:r>
            <w:r>
              <w:rPr>
                <w:noProof/>
                <w:webHidden/>
              </w:rPr>
              <w:tab/>
            </w:r>
            <w:r>
              <w:rPr>
                <w:noProof/>
                <w:webHidden/>
              </w:rPr>
              <w:fldChar w:fldCharType="begin"/>
            </w:r>
            <w:r>
              <w:rPr>
                <w:noProof/>
                <w:webHidden/>
              </w:rPr>
              <w:instrText xml:space="preserve"> PAGEREF _Toc400643489 \h </w:instrText>
            </w:r>
            <w:r>
              <w:rPr>
                <w:noProof/>
                <w:webHidden/>
              </w:rPr>
            </w:r>
            <w:r>
              <w:rPr>
                <w:noProof/>
                <w:webHidden/>
              </w:rPr>
              <w:fldChar w:fldCharType="separate"/>
            </w:r>
            <w:r>
              <w:rPr>
                <w:noProof/>
                <w:webHidden/>
              </w:rPr>
              <w:t>31</w:t>
            </w:r>
            <w:r>
              <w:rPr>
                <w:noProof/>
                <w:webHidden/>
              </w:rPr>
              <w:fldChar w:fldCharType="end"/>
            </w:r>
          </w:hyperlink>
        </w:p>
        <w:p w:rsidR="00915BB5" w:rsidRDefault="00915BB5">
          <w:pPr>
            <w:pStyle w:val="TOC3"/>
            <w:tabs>
              <w:tab w:val="right" w:leader="dot" w:pos="9350"/>
            </w:tabs>
            <w:rPr>
              <w:rFonts w:asciiTheme="minorHAnsi" w:eastAsiaTheme="minorEastAsia" w:hAnsiTheme="minorHAnsi" w:cstheme="minorBidi"/>
              <w:noProof/>
              <w:sz w:val="22"/>
              <w:szCs w:val="22"/>
              <w:lang w:val="en-US"/>
            </w:rPr>
          </w:pPr>
          <w:hyperlink w:anchor="_Toc400643490" w:history="1">
            <w:r w:rsidRPr="00EA4CF4">
              <w:rPr>
                <w:rStyle w:val="Hyperlink"/>
                <w:rFonts w:ascii="Verdana" w:hAnsi="Verdana"/>
                <w:i/>
                <w:iCs/>
                <w:noProof/>
                <w:lang w:val="en"/>
              </w:rPr>
              <w:t>Tip 4</w:t>
            </w:r>
            <w:r w:rsidRPr="00EA4CF4">
              <w:rPr>
                <w:rStyle w:val="Hyperlink"/>
                <w:rFonts w:ascii="Verdana" w:hAnsi="Verdana"/>
                <w:noProof/>
                <w:lang w:val="en"/>
              </w:rPr>
              <w:t>: Speed up the waiting time between the Processor and Listener</w:t>
            </w:r>
            <w:r>
              <w:rPr>
                <w:noProof/>
                <w:webHidden/>
              </w:rPr>
              <w:tab/>
            </w:r>
            <w:r>
              <w:rPr>
                <w:noProof/>
                <w:webHidden/>
              </w:rPr>
              <w:fldChar w:fldCharType="begin"/>
            </w:r>
            <w:r>
              <w:rPr>
                <w:noProof/>
                <w:webHidden/>
              </w:rPr>
              <w:instrText xml:space="preserve"> PAGEREF _Toc400643490 \h </w:instrText>
            </w:r>
            <w:r>
              <w:rPr>
                <w:noProof/>
                <w:webHidden/>
              </w:rPr>
            </w:r>
            <w:r>
              <w:rPr>
                <w:noProof/>
                <w:webHidden/>
              </w:rPr>
              <w:fldChar w:fldCharType="separate"/>
            </w:r>
            <w:r>
              <w:rPr>
                <w:noProof/>
                <w:webHidden/>
              </w:rPr>
              <w:t>32</w:t>
            </w:r>
            <w:r>
              <w:rPr>
                <w:noProof/>
                <w:webHidden/>
              </w:rPr>
              <w:fldChar w:fldCharType="end"/>
            </w:r>
          </w:hyperlink>
        </w:p>
        <w:p w:rsidR="00915BB5" w:rsidRDefault="00915BB5">
          <w:pPr>
            <w:pStyle w:val="TOC2"/>
            <w:tabs>
              <w:tab w:val="left" w:pos="660"/>
              <w:tab w:val="right" w:leader="dot" w:pos="9350"/>
            </w:tabs>
            <w:rPr>
              <w:rFonts w:asciiTheme="minorHAnsi" w:eastAsiaTheme="minorEastAsia" w:hAnsiTheme="minorHAnsi" w:cstheme="minorBidi"/>
              <w:noProof/>
              <w:sz w:val="22"/>
              <w:szCs w:val="22"/>
              <w:lang w:val="en-US"/>
            </w:rPr>
          </w:pPr>
          <w:hyperlink w:anchor="_Toc400643491" w:history="1">
            <w:r w:rsidRPr="00EA4CF4">
              <w:rPr>
                <w:rStyle w:val="Hyperlink"/>
                <w:rFonts w:ascii="Trebuchet MS" w:hAnsi="Trebuchet MS" w:cs="Arial"/>
                <w:iCs/>
                <w:noProof/>
                <w:kern w:val="32"/>
                <w:lang w:eastAsia="en-GB"/>
              </w:rPr>
              <w:t>7.</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Appendix</w:t>
            </w:r>
            <w:r>
              <w:rPr>
                <w:noProof/>
                <w:webHidden/>
              </w:rPr>
              <w:tab/>
            </w:r>
            <w:r>
              <w:rPr>
                <w:noProof/>
                <w:webHidden/>
              </w:rPr>
              <w:fldChar w:fldCharType="begin"/>
            </w:r>
            <w:r>
              <w:rPr>
                <w:noProof/>
                <w:webHidden/>
              </w:rPr>
              <w:instrText xml:space="preserve"> PAGEREF _Toc400643491 \h </w:instrText>
            </w:r>
            <w:r>
              <w:rPr>
                <w:noProof/>
                <w:webHidden/>
              </w:rPr>
            </w:r>
            <w:r>
              <w:rPr>
                <w:noProof/>
                <w:webHidden/>
              </w:rPr>
              <w:fldChar w:fldCharType="separate"/>
            </w:r>
            <w:r>
              <w:rPr>
                <w:noProof/>
                <w:webHidden/>
              </w:rPr>
              <w:t>33</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92" w:history="1">
            <w:r w:rsidRPr="00EA4CF4">
              <w:rPr>
                <w:rStyle w:val="Hyperlink"/>
                <w:rFonts w:ascii="Trebuchet MS" w:hAnsi="Trebuchet MS" w:cs="Arial"/>
                <w:iCs/>
                <w:noProof/>
                <w:kern w:val="32"/>
                <w:lang w:eastAsia="en-GB"/>
              </w:rPr>
              <w:t>7.1.</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Database Design &amp; Table Structure</w:t>
            </w:r>
            <w:r>
              <w:rPr>
                <w:noProof/>
                <w:webHidden/>
              </w:rPr>
              <w:tab/>
            </w:r>
            <w:r>
              <w:rPr>
                <w:noProof/>
                <w:webHidden/>
              </w:rPr>
              <w:fldChar w:fldCharType="begin"/>
            </w:r>
            <w:r>
              <w:rPr>
                <w:noProof/>
                <w:webHidden/>
              </w:rPr>
              <w:instrText xml:space="preserve"> PAGEREF _Toc400643492 \h </w:instrText>
            </w:r>
            <w:r>
              <w:rPr>
                <w:noProof/>
                <w:webHidden/>
              </w:rPr>
            </w:r>
            <w:r>
              <w:rPr>
                <w:noProof/>
                <w:webHidden/>
              </w:rPr>
              <w:fldChar w:fldCharType="separate"/>
            </w:r>
            <w:r>
              <w:rPr>
                <w:noProof/>
                <w:webHidden/>
              </w:rPr>
              <w:t>33</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93" w:history="1">
            <w:r w:rsidRPr="00EA4CF4">
              <w:rPr>
                <w:rStyle w:val="Hyperlink"/>
                <w:rFonts w:ascii="Trebuchet MS" w:hAnsi="Trebuchet MS" w:cs="Arial"/>
                <w:iCs/>
                <w:noProof/>
                <w:kern w:val="32"/>
                <w:lang w:eastAsia="en-GB"/>
              </w:rPr>
              <w:t>7.2.</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Create a new communication message</w:t>
            </w:r>
            <w:r>
              <w:rPr>
                <w:noProof/>
                <w:webHidden/>
              </w:rPr>
              <w:tab/>
            </w:r>
            <w:r>
              <w:rPr>
                <w:noProof/>
                <w:webHidden/>
              </w:rPr>
              <w:fldChar w:fldCharType="begin"/>
            </w:r>
            <w:r>
              <w:rPr>
                <w:noProof/>
                <w:webHidden/>
              </w:rPr>
              <w:instrText xml:space="preserve"> PAGEREF _Toc400643493 \h </w:instrText>
            </w:r>
            <w:r>
              <w:rPr>
                <w:noProof/>
                <w:webHidden/>
              </w:rPr>
            </w:r>
            <w:r>
              <w:rPr>
                <w:noProof/>
                <w:webHidden/>
              </w:rPr>
              <w:fldChar w:fldCharType="separate"/>
            </w:r>
            <w:r>
              <w:rPr>
                <w:noProof/>
                <w:webHidden/>
              </w:rPr>
              <w:t>51</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94" w:history="1">
            <w:r w:rsidRPr="00EA4CF4">
              <w:rPr>
                <w:rStyle w:val="Hyperlink"/>
                <w:rFonts w:ascii="Trebuchet MS" w:hAnsi="Trebuchet MS" w:cs="Arial"/>
                <w:iCs/>
                <w:noProof/>
                <w:kern w:val="32"/>
                <w:lang w:eastAsia="en-GB"/>
              </w:rPr>
              <w:t>7.3.</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Create new / Override email content</w:t>
            </w:r>
            <w:r>
              <w:rPr>
                <w:noProof/>
                <w:webHidden/>
              </w:rPr>
              <w:tab/>
            </w:r>
            <w:r>
              <w:rPr>
                <w:noProof/>
                <w:webHidden/>
              </w:rPr>
              <w:fldChar w:fldCharType="begin"/>
            </w:r>
            <w:r>
              <w:rPr>
                <w:noProof/>
                <w:webHidden/>
              </w:rPr>
              <w:instrText xml:space="preserve"> PAGEREF _Toc400643494 \h </w:instrText>
            </w:r>
            <w:r>
              <w:rPr>
                <w:noProof/>
                <w:webHidden/>
              </w:rPr>
            </w:r>
            <w:r>
              <w:rPr>
                <w:noProof/>
                <w:webHidden/>
              </w:rPr>
              <w:fldChar w:fldCharType="separate"/>
            </w:r>
            <w:r>
              <w:rPr>
                <w:noProof/>
                <w:webHidden/>
              </w:rPr>
              <w:t>52</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95" w:history="1">
            <w:r w:rsidRPr="00EA4CF4">
              <w:rPr>
                <w:rStyle w:val="Hyperlink"/>
                <w:rFonts w:ascii="Trebuchet MS" w:hAnsi="Trebuchet MS" w:cs="Arial"/>
                <w:iCs/>
                <w:noProof/>
                <w:kern w:val="32"/>
                <w:lang w:eastAsia="en-GB"/>
              </w:rPr>
              <w:t>7.4.</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Create / Override batch job type / execution handler</w:t>
            </w:r>
            <w:r>
              <w:rPr>
                <w:noProof/>
                <w:webHidden/>
              </w:rPr>
              <w:tab/>
            </w:r>
            <w:r>
              <w:rPr>
                <w:noProof/>
                <w:webHidden/>
              </w:rPr>
              <w:fldChar w:fldCharType="begin"/>
            </w:r>
            <w:r>
              <w:rPr>
                <w:noProof/>
                <w:webHidden/>
              </w:rPr>
              <w:instrText xml:space="preserve"> PAGEREF _Toc400643495 \h </w:instrText>
            </w:r>
            <w:r>
              <w:rPr>
                <w:noProof/>
                <w:webHidden/>
              </w:rPr>
            </w:r>
            <w:r>
              <w:rPr>
                <w:noProof/>
                <w:webHidden/>
              </w:rPr>
              <w:fldChar w:fldCharType="separate"/>
            </w:r>
            <w:r>
              <w:rPr>
                <w:noProof/>
                <w:webHidden/>
              </w:rPr>
              <w:t>52</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96" w:history="1">
            <w:r w:rsidRPr="00EA4CF4">
              <w:rPr>
                <w:rStyle w:val="Hyperlink"/>
                <w:rFonts w:ascii="Trebuchet MS" w:hAnsi="Trebuchet MS" w:cs="Arial"/>
                <w:iCs/>
                <w:noProof/>
                <w:kern w:val="32"/>
                <w:lang w:eastAsia="en-GB"/>
              </w:rPr>
              <w:t>7.5.</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Enhance text logging</w:t>
            </w:r>
            <w:r>
              <w:rPr>
                <w:noProof/>
                <w:webHidden/>
              </w:rPr>
              <w:tab/>
            </w:r>
            <w:r>
              <w:rPr>
                <w:noProof/>
                <w:webHidden/>
              </w:rPr>
              <w:fldChar w:fldCharType="begin"/>
            </w:r>
            <w:r>
              <w:rPr>
                <w:noProof/>
                <w:webHidden/>
              </w:rPr>
              <w:instrText xml:space="preserve"> PAGEREF _Toc400643496 \h </w:instrText>
            </w:r>
            <w:r>
              <w:rPr>
                <w:noProof/>
                <w:webHidden/>
              </w:rPr>
            </w:r>
            <w:r>
              <w:rPr>
                <w:noProof/>
                <w:webHidden/>
              </w:rPr>
              <w:fldChar w:fldCharType="separate"/>
            </w:r>
            <w:r>
              <w:rPr>
                <w:noProof/>
                <w:webHidden/>
              </w:rPr>
              <w:t>54</w:t>
            </w:r>
            <w:r>
              <w:rPr>
                <w:noProof/>
                <w:webHidden/>
              </w:rPr>
              <w:fldChar w:fldCharType="end"/>
            </w:r>
          </w:hyperlink>
        </w:p>
        <w:p w:rsidR="00915BB5" w:rsidRDefault="00915BB5">
          <w:pPr>
            <w:pStyle w:val="TOC2"/>
            <w:tabs>
              <w:tab w:val="left" w:pos="880"/>
              <w:tab w:val="right" w:leader="dot" w:pos="9350"/>
            </w:tabs>
            <w:rPr>
              <w:rFonts w:asciiTheme="minorHAnsi" w:eastAsiaTheme="minorEastAsia" w:hAnsiTheme="minorHAnsi" w:cstheme="minorBidi"/>
              <w:noProof/>
              <w:sz w:val="22"/>
              <w:szCs w:val="22"/>
              <w:lang w:val="en-US"/>
            </w:rPr>
          </w:pPr>
          <w:hyperlink w:anchor="_Toc400643497" w:history="1">
            <w:r w:rsidRPr="00EA4CF4">
              <w:rPr>
                <w:rStyle w:val="Hyperlink"/>
                <w:rFonts w:ascii="Trebuchet MS" w:hAnsi="Trebuchet MS" w:cs="Arial"/>
                <w:iCs/>
                <w:noProof/>
                <w:kern w:val="32"/>
                <w:lang w:eastAsia="en-GB"/>
              </w:rPr>
              <w:t>7.6.</w:t>
            </w:r>
            <w:r>
              <w:rPr>
                <w:rFonts w:asciiTheme="minorHAnsi" w:eastAsiaTheme="minorEastAsia" w:hAnsiTheme="minorHAnsi" w:cstheme="minorBidi"/>
                <w:noProof/>
                <w:sz w:val="22"/>
                <w:szCs w:val="22"/>
                <w:lang w:val="en-US"/>
              </w:rPr>
              <w:tab/>
            </w:r>
            <w:r w:rsidRPr="00EA4CF4">
              <w:rPr>
                <w:rStyle w:val="Hyperlink"/>
                <w:rFonts w:ascii="Trebuchet MS" w:hAnsi="Trebuchet MS" w:cs="Arial"/>
                <w:iCs/>
                <w:noProof/>
                <w:kern w:val="32"/>
                <w:lang w:eastAsia="en-GB"/>
              </w:rPr>
              <w:t>Create new PRE / POST events</w:t>
            </w:r>
            <w:r>
              <w:rPr>
                <w:noProof/>
                <w:webHidden/>
              </w:rPr>
              <w:tab/>
            </w:r>
            <w:r>
              <w:rPr>
                <w:noProof/>
                <w:webHidden/>
              </w:rPr>
              <w:fldChar w:fldCharType="begin"/>
            </w:r>
            <w:r>
              <w:rPr>
                <w:noProof/>
                <w:webHidden/>
              </w:rPr>
              <w:instrText xml:space="preserve"> PAGEREF _Toc400643497 \h </w:instrText>
            </w:r>
            <w:r>
              <w:rPr>
                <w:noProof/>
                <w:webHidden/>
              </w:rPr>
            </w:r>
            <w:r>
              <w:rPr>
                <w:noProof/>
                <w:webHidden/>
              </w:rPr>
              <w:fldChar w:fldCharType="separate"/>
            </w:r>
            <w:r>
              <w:rPr>
                <w:noProof/>
                <w:webHidden/>
              </w:rPr>
              <w:t>54</w:t>
            </w:r>
            <w:r>
              <w:rPr>
                <w:noProof/>
                <w:webHidden/>
              </w:rPr>
              <w:fldChar w:fldCharType="end"/>
            </w:r>
          </w:hyperlink>
        </w:p>
        <w:p w:rsidR="00866F4F" w:rsidRDefault="00866F4F">
          <w:r>
            <w:rPr>
              <w:b/>
              <w:bCs/>
              <w:noProof/>
            </w:rPr>
            <w:fldChar w:fldCharType="end"/>
          </w:r>
        </w:p>
      </w:sdtContent>
    </w:sdt>
    <w:p w:rsidR="00866F4F" w:rsidRDefault="00866F4F" w:rsidP="00913023">
      <w:pPr>
        <w:pStyle w:val="ListParagraph"/>
        <w:spacing w:line="360" w:lineRule="auto"/>
      </w:pPr>
    </w:p>
    <w:p w:rsidR="00866F4F" w:rsidRDefault="00866F4F" w:rsidP="00913023">
      <w:pPr>
        <w:pStyle w:val="ListParagraph"/>
        <w:spacing w:line="360" w:lineRule="auto"/>
      </w:pPr>
    </w:p>
    <w:p w:rsidR="00866F4F" w:rsidRDefault="00866F4F"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FC3C9C" w:rsidRDefault="00FC3C9C" w:rsidP="00913023">
      <w:pPr>
        <w:pStyle w:val="ListParagraph"/>
        <w:spacing w:line="360" w:lineRule="auto"/>
      </w:pPr>
    </w:p>
    <w:p w:rsidR="008D1ADD" w:rsidRPr="00390E34" w:rsidRDefault="008D1ADD" w:rsidP="00006CC8">
      <w:pPr>
        <w:pStyle w:val="Heading1"/>
        <w:numPr>
          <w:ilvl w:val="0"/>
          <w:numId w:val="7"/>
        </w:numPr>
        <w:spacing w:before="240" w:after="240" w:line="240" w:lineRule="atLeast"/>
        <w:ind w:left="432" w:hanging="432"/>
        <w:jc w:val="both"/>
        <w:rPr>
          <w:rFonts w:ascii="Trebuchet MS" w:eastAsia="Times New Roman" w:hAnsi="Trebuchet MS" w:cs="Arial"/>
          <w:color w:val="000080"/>
          <w:kern w:val="32"/>
          <w:lang w:val="en-GB" w:eastAsia="en-GB"/>
        </w:rPr>
      </w:pPr>
      <w:bookmarkStart w:id="2" w:name="_Toc400643455"/>
      <w:r w:rsidRPr="00390E34">
        <w:rPr>
          <w:rFonts w:ascii="Trebuchet MS" w:eastAsia="Times New Roman" w:hAnsi="Trebuchet MS" w:cs="Arial"/>
          <w:color w:val="000080"/>
          <w:kern w:val="32"/>
          <w:lang w:val="en-GB" w:eastAsia="en-GB"/>
        </w:rPr>
        <w:t xml:space="preserve">Getting </w:t>
      </w:r>
      <w:r w:rsidR="000C661B" w:rsidRPr="00390E34">
        <w:rPr>
          <w:rFonts w:ascii="Trebuchet MS" w:eastAsia="Times New Roman" w:hAnsi="Trebuchet MS" w:cs="Arial"/>
          <w:color w:val="000080"/>
          <w:kern w:val="32"/>
          <w:lang w:val="en-GB" w:eastAsia="en-GB"/>
        </w:rPr>
        <w:t>started</w:t>
      </w:r>
      <w:bookmarkEnd w:id="2"/>
    </w:p>
    <w:p w:rsidR="00677E57" w:rsidRDefault="00677E57" w:rsidP="00677E57">
      <w:pPr>
        <w:pStyle w:val="ListParagraph"/>
        <w:spacing w:line="360" w:lineRule="auto"/>
      </w:pPr>
    </w:p>
    <w:p w:rsidR="00B15873" w:rsidRPr="00390E34" w:rsidRDefault="00B15873" w:rsidP="00B15873">
      <w:pPr>
        <w:pStyle w:val="NormalWeb"/>
        <w:rPr>
          <w:rFonts w:asciiTheme="minorHAnsi" w:hAnsiTheme="minorHAnsi" w:cstheme="minorHAnsi"/>
          <w:sz w:val="22"/>
          <w:szCs w:val="22"/>
          <w:lang w:val="en"/>
        </w:rPr>
      </w:pPr>
      <w:r w:rsidRPr="00390E34">
        <w:rPr>
          <w:rFonts w:asciiTheme="minorHAnsi" w:hAnsiTheme="minorHAnsi" w:cstheme="minorHAnsi"/>
          <w:sz w:val="22"/>
          <w:szCs w:val="22"/>
          <w:lang w:val="en"/>
        </w:rPr>
        <w:t>JBEAM stands for Java Batch Execution and Monitoring. It acts like a server for batch processing.</w:t>
      </w:r>
    </w:p>
    <w:p w:rsidR="00B15873" w:rsidRPr="00390E34" w:rsidRDefault="00390E34" w:rsidP="00B15873">
      <w:pPr>
        <w:pStyle w:val="NormalWeb"/>
        <w:rPr>
          <w:rFonts w:asciiTheme="minorHAnsi" w:hAnsiTheme="minorHAnsi" w:cstheme="minorHAnsi"/>
          <w:sz w:val="22"/>
          <w:szCs w:val="22"/>
          <w:lang w:val="en"/>
        </w:rPr>
      </w:pPr>
      <w:r w:rsidRPr="00390E34">
        <w:rPr>
          <w:rFonts w:asciiTheme="minorHAnsi" w:hAnsiTheme="minorHAnsi" w:cstheme="minorHAnsi"/>
          <w:sz w:val="22"/>
          <w:szCs w:val="22"/>
          <w:lang w:val="en"/>
        </w:rPr>
        <w:lastRenderedPageBreak/>
        <w:t>JBEAM</w:t>
      </w:r>
      <w:r w:rsidR="00B15873" w:rsidRPr="00390E34">
        <w:rPr>
          <w:rFonts w:asciiTheme="minorHAnsi" w:hAnsiTheme="minorHAnsi" w:cstheme="minorHAnsi"/>
          <w:sz w:val="22"/>
          <w:szCs w:val="22"/>
          <w:lang w:val="en"/>
        </w:rPr>
        <w:t xml:space="preserve"> mainly consists to two systems, Monitor and Core, and a UI. Core component is mainly responsible for execution of the batches. Monitor component is capable of monitoring more than one Core system and is responsible for interacting with UI.</w:t>
      </w:r>
    </w:p>
    <w:p w:rsidR="00B15873" w:rsidRPr="00390E34" w:rsidRDefault="00B15873" w:rsidP="00B15873">
      <w:pPr>
        <w:pStyle w:val="NormalWeb"/>
        <w:rPr>
          <w:rFonts w:asciiTheme="minorHAnsi" w:hAnsiTheme="minorHAnsi" w:cstheme="minorHAnsi"/>
          <w:sz w:val="22"/>
          <w:szCs w:val="22"/>
          <w:lang w:val="en"/>
        </w:rPr>
      </w:pPr>
      <w:r w:rsidRPr="00390E34">
        <w:rPr>
          <w:rFonts w:asciiTheme="minorHAnsi" w:hAnsiTheme="minorHAnsi" w:cstheme="minorHAnsi"/>
          <w:sz w:val="22"/>
          <w:szCs w:val="22"/>
          <w:lang w:val="en"/>
        </w:rPr>
        <w:t xml:space="preserve">The UI talks to the monitor for making any requests. The monitor in turn forwards these request to appropriate </w:t>
      </w:r>
      <w:r w:rsidR="00390E34" w:rsidRPr="00390E34">
        <w:rPr>
          <w:rFonts w:asciiTheme="minorHAnsi" w:hAnsiTheme="minorHAnsi" w:cstheme="minorHAnsi"/>
          <w:sz w:val="22"/>
          <w:szCs w:val="22"/>
          <w:lang w:val="en"/>
        </w:rPr>
        <w:t>JBEAM</w:t>
      </w:r>
      <w:r w:rsidRPr="00390E34">
        <w:rPr>
          <w:rFonts w:asciiTheme="minorHAnsi" w:hAnsiTheme="minorHAnsi" w:cstheme="minorHAnsi"/>
          <w:sz w:val="22"/>
          <w:szCs w:val="22"/>
          <w:lang w:val="en"/>
        </w:rPr>
        <w:t xml:space="preserve"> Core instance where the processing takes place.</w:t>
      </w:r>
    </w:p>
    <w:p w:rsidR="00B15873" w:rsidRPr="00390E34" w:rsidRDefault="00B15873" w:rsidP="00B15873">
      <w:pPr>
        <w:pStyle w:val="NormalWeb"/>
        <w:rPr>
          <w:rFonts w:asciiTheme="minorHAnsi" w:hAnsiTheme="minorHAnsi" w:cstheme="minorHAnsi"/>
          <w:sz w:val="22"/>
          <w:szCs w:val="22"/>
          <w:lang w:val="en"/>
        </w:rPr>
      </w:pPr>
      <w:r w:rsidRPr="00390E34">
        <w:rPr>
          <w:rFonts w:asciiTheme="minorHAnsi" w:hAnsiTheme="minorHAnsi" w:cstheme="minorHAnsi"/>
          <w:sz w:val="22"/>
          <w:szCs w:val="22"/>
          <w:lang w:val="en"/>
        </w:rPr>
        <w:t>Details about these systems can be found in the discussion below.</w:t>
      </w:r>
    </w:p>
    <w:p w:rsidR="005073BE" w:rsidRDefault="005073BE" w:rsidP="00677E57">
      <w:pPr>
        <w:pStyle w:val="ListParagraph"/>
        <w:spacing w:line="360" w:lineRule="auto"/>
      </w:pPr>
    </w:p>
    <w:p w:rsidR="005F42AD" w:rsidRPr="00006CC8" w:rsidRDefault="005F42AD" w:rsidP="00006CC8">
      <w:pPr>
        <w:pStyle w:val="Heading2"/>
        <w:numPr>
          <w:ilvl w:val="1"/>
          <w:numId w:val="7"/>
        </w:numPr>
        <w:spacing w:before="240" w:after="240" w:line="240" w:lineRule="atLeast"/>
        <w:ind w:left="576" w:hanging="576"/>
        <w:jc w:val="both"/>
        <w:rPr>
          <w:rFonts w:ascii="Trebuchet MS" w:eastAsia="Times New Roman" w:hAnsi="Trebuchet MS" w:cs="Arial"/>
          <w:bCs w:val="0"/>
          <w:iCs/>
          <w:color w:val="000080"/>
          <w:kern w:val="32"/>
          <w:sz w:val="24"/>
          <w:lang w:val="en-GB" w:eastAsia="en-GB"/>
        </w:rPr>
      </w:pPr>
      <w:bookmarkStart w:id="3" w:name="_Toc235429108"/>
      <w:bookmarkStart w:id="4" w:name="_Toc251145423"/>
      <w:bookmarkStart w:id="5" w:name="_Toc355965889"/>
      <w:bookmarkStart w:id="6" w:name="_Toc400643456"/>
      <w:r w:rsidRPr="00006CC8">
        <w:rPr>
          <w:rFonts w:ascii="Trebuchet MS" w:eastAsia="Times New Roman" w:hAnsi="Trebuchet MS" w:cs="Arial"/>
          <w:bCs w:val="0"/>
          <w:iCs/>
          <w:color w:val="000080"/>
          <w:kern w:val="32"/>
          <w:sz w:val="24"/>
          <w:szCs w:val="28"/>
          <w:lang w:val="en-GB" w:eastAsia="en-GB"/>
        </w:rPr>
        <w:t>System Design &amp; Architecture</w:t>
      </w:r>
      <w:bookmarkEnd w:id="3"/>
      <w:bookmarkEnd w:id="4"/>
      <w:bookmarkEnd w:id="5"/>
      <w:bookmarkEnd w:id="6"/>
    </w:p>
    <w:p w:rsidR="005F42AD" w:rsidRPr="0017056E" w:rsidRDefault="005F42AD" w:rsidP="005F42AD">
      <w:pPr>
        <w:jc w:val="both"/>
      </w:pPr>
      <w:r>
        <w:rPr>
          <w:noProof/>
        </w:rPr>
        <w:drawing>
          <wp:inline distT="0" distB="0" distL="0" distR="0" wp14:anchorId="4A51763E" wp14:editId="3232031D">
            <wp:extent cx="5727700" cy="5141595"/>
            <wp:effectExtent l="19050" t="19050" r="25400" b="2095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27700" cy="5141595"/>
                    </a:xfrm>
                    <a:prstGeom prst="rect">
                      <a:avLst/>
                    </a:prstGeom>
                    <a:noFill/>
                    <a:ln w="19050" cmpd="sng">
                      <a:solidFill>
                        <a:srgbClr val="000000"/>
                      </a:solidFill>
                      <a:miter lim="800000"/>
                      <a:headEnd/>
                      <a:tailEnd/>
                    </a:ln>
                    <a:effectLst/>
                  </pic:spPr>
                </pic:pic>
              </a:graphicData>
            </a:graphic>
          </wp:inline>
        </w:drawing>
      </w:r>
    </w:p>
    <w:p w:rsidR="005F42AD" w:rsidRPr="0017056E" w:rsidRDefault="005F42AD" w:rsidP="005F42AD">
      <w:pPr>
        <w:jc w:val="both"/>
      </w:pPr>
    </w:p>
    <w:p w:rsidR="005F42AD" w:rsidRPr="0017056E" w:rsidRDefault="005F42AD" w:rsidP="005F42AD">
      <w:pPr>
        <w:jc w:val="both"/>
      </w:pPr>
      <w:r w:rsidRPr="0017056E">
        <w:lastRenderedPageBreak/>
        <w:t>The diagram to depict the overall architecture of system is illustrated above. The entire system comprises of the following sub systems.</w:t>
      </w:r>
    </w:p>
    <w:p w:rsidR="005F42AD" w:rsidRPr="00006CC8" w:rsidRDefault="005F42AD" w:rsidP="00390E34">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7" w:name="_Toc251145424"/>
      <w:bookmarkStart w:id="8" w:name="_Toc355965890"/>
      <w:bookmarkStart w:id="9" w:name="_Toc400643457"/>
      <w:r w:rsidRPr="00006CC8">
        <w:rPr>
          <w:rFonts w:ascii="Trebuchet MS" w:eastAsia="Times New Roman" w:hAnsi="Trebuchet MS" w:cs="Arial"/>
          <w:bCs w:val="0"/>
          <w:iCs/>
          <w:color w:val="000080"/>
          <w:kern w:val="32"/>
          <w:sz w:val="24"/>
          <w:szCs w:val="28"/>
          <w:lang w:val="en-GB" w:eastAsia="en-GB"/>
        </w:rPr>
        <w:t>Core</w:t>
      </w:r>
      <w:bookmarkEnd w:id="7"/>
      <w:bookmarkEnd w:id="8"/>
      <w:bookmarkEnd w:id="9"/>
    </w:p>
    <w:p w:rsidR="005F42AD" w:rsidRPr="0017056E" w:rsidRDefault="005F42AD" w:rsidP="005F42AD">
      <w:pPr>
        <w:jc w:val="both"/>
      </w:pPr>
      <w:r w:rsidRPr="0017056E">
        <w:t>The CORE contains the execution code that forms the processing unit of the system. All other sub systems are dependent on the results or the output of this core unit. The output of the CORE is dumped into the logging database. The CORE comprises of four important classes.</w:t>
      </w:r>
    </w:p>
    <w:p w:rsidR="005F42AD" w:rsidRPr="0017056E" w:rsidRDefault="005F42AD" w:rsidP="005F42AD">
      <w:pPr>
        <w:numPr>
          <w:ilvl w:val="0"/>
          <w:numId w:val="2"/>
        </w:numPr>
        <w:spacing w:after="120" w:line="240" w:lineRule="atLeast"/>
        <w:jc w:val="both"/>
      </w:pPr>
      <w:r w:rsidRPr="0017056E">
        <w:t>Processor Component</w:t>
      </w:r>
    </w:p>
    <w:p w:rsidR="005F42AD" w:rsidRPr="0017056E" w:rsidRDefault="005F42AD" w:rsidP="005F42AD">
      <w:pPr>
        <w:ind w:left="720"/>
        <w:jc w:val="both"/>
      </w:pPr>
      <w:r w:rsidRPr="0017056E">
        <w:t xml:space="preserve">The processor component is the processing component that is scheduled. PRE schedules the execution of this component as set and works as the entry point into the entire system. The processor component reads from the configurations (and or the database) to configure the CORE system. </w:t>
      </w:r>
    </w:p>
    <w:p w:rsidR="005F42AD" w:rsidRPr="0017056E" w:rsidRDefault="005F42AD" w:rsidP="005F42AD">
      <w:pPr>
        <w:numPr>
          <w:ilvl w:val="0"/>
          <w:numId w:val="2"/>
        </w:numPr>
        <w:spacing w:after="120" w:line="240" w:lineRule="atLeast"/>
        <w:jc w:val="both"/>
      </w:pPr>
      <w:r w:rsidRPr="0017056E">
        <w:t>Assignment Component</w:t>
      </w:r>
    </w:p>
    <w:p w:rsidR="005F42AD" w:rsidRPr="0017056E" w:rsidRDefault="005F42AD" w:rsidP="005F42AD">
      <w:pPr>
        <w:ind w:left="720"/>
        <w:jc w:val="both"/>
      </w:pPr>
      <w:r w:rsidRPr="0017056E">
        <w:t xml:space="preserve">The Assignment Component, as the name suggests, is responsible for assigning of work (through various internal cycles) and to schedule the listener objects into the PRE. The PRE, in turn, as requested would instantiate, initialize and execute the Listener Component. </w:t>
      </w:r>
    </w:p>
    <w:p w:rsidR="005F42AD" w:rsidRPr="0017056E" w:rsidRDefault="005F42AD" w:rsidP="005F42AD">
      <w:pPr>
        <w:numPr>
          <w:ilvl w:val="0"/>
          <w:numId w:val="2"/>
        </w:numPr>
        <w:spacing w:after="120" w:line="240" w:lineRule="atLeast"/>
        <w:jc w:val="both"/>
      </w:pPr>
      <w:r w:rsidRPr="0017056E">
        <w:t>Listener Component</w:t>
      </w:r>
    </w:p>
    <w:p w:rsidR="005F42AD" w:rsidRPr="0017056E" w:rsidRDefault="005F42AD" w:rsidP="005F42AD">
      <w:pPr>
        <w:ind w:left="720"/>
        <w:jc w:val="both"/>
      </w:pPr>
      <w:r w:rsidRPr="0017056E">
        <w:t>The listener components are essentially the worker objects that do the actual execution of the batch objects as assigned to them by the Assignment Component.</w:t>
      </w:r>
    </w:p>
    <w:p w:rsidR="005F42AD" w:rsidRPr="0017056E" w:rsidRDefault="005F42AD" w:rsidP="005F42AD">
      <w:pPr>
        <w:numPr>
          <w:ilvl w:val="0"/>
          <w:numId w:val="2"/>
        </w:numPr>
        <w:spacing w:after="120" w:line="240" w:lineRule="atLeast"/>
        <w:jc w:val="both"/>
      </w:pPr>
      <w:r w:rsidRPr="0017056E">
        <w:t>Listener Handler</w:t>
      </w:r>
    </w:p>
    <w:p w:rsidR="005F42AD" w:rsidRPr="0017056E" w:rsidRDefault="005F42AD" w:rsidP="005F42AD">
      <w:pPr>
        <w:ind w:left="720"/>
        <w:jc w:val="both"/>
      </w:pPr>
      <w:r w:rsidRPr="0017056E">
        <w:t xml:space="preserve">Listener handlers are extensions to the listeners for specialized execution. The batch objects could comprise of either database objects (PLSQL), event parser objects (PLSQL objects that have to be used in conjunction with Event Parser system) or Java class. The handlers essentially specializes in execution of one of these object types. </w:t>
      </w:r>
    </w:p>
    <w:p w:rsidR="005F42AD" w:rsidRPr="0017056E" w:rsidRDefault="005F42AD" w:rsidP="005F42AD">
      <w:pPr>
        <w:jc w:val="both"/>
      </w:pPr>
      <w:r w:rsidRPr="0017056E">
        <w:t>The diagram below depicts the architecture diagram for the CORE system.</w:t>
      </w:r>
    </w:p>
    <w:p w:rsidR="005F42AD" w:rsidRPr="0017056E" w:rsidRDefault="005F42AD" w:rsidP="005F42AD">
      <w:pPr>
        <w:jc w:val="both"/>
      </w:pPr>
      <w:r>
        <w:rPr>
          <w:noProof/>
        </w:rPr>
        <w:lastRenderedPageBreak/>
        <w:drawing>
          <wp:inline distT="0" distB="0" distL="0" distR="0" wp14:anchorId="7F0B7A51" wp14:editId="766071CE">
            <wp:extent cx="5727700" cy="4054475"/>
            <wp:effectExtent l="19050" t="0" r="635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27700" cy="4054475"/>
                    </a:xfrm>
                    <a:prstGeom prst="rect">
                      <a:avLst/>
                    </a:prstGeom>
                    <a:noFill/>
                    <a:ln w="9525">
                      <a:noFill/>
                      <a:miter lim="800000"/>
                      <a:headEnd/>
                      <a:tailEnd/>
                    </a:ln>
                  </pic:spPr>
                </pic:pic>
              </a:graphicData>
            </a:graphic>
          </wp:inline>
        </w:drawing>
      </w:r>
    </w:p>
    <w:p w:rsidR="005F42AD" w:rsidRPr="00006CC8" w:rsidRDefault="005F42AD"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10" w:name="_Toc251145425"/>
      <w:bookmarkStart w:id="11" w:name="_Toc355965891"/>
      <w:bookmarkStart w:id="12" w:name="_Toc400643458"/>
      <w:r w:rsidRPr="00006CC8">
        <w:rPr>
          <w:rFonts w:ascii="Trebuchet MS" w:eastAsia="Times New Roman" w:hAnsi="Trebuchet MS" w:cs="Arial"/>
          <w:bCs w:val="0"/>
          <w:iCs/>
          <w:color w:val="000080"/>
          <w:kern w:val="32"/>
          <w:sz w:val="24"/>
          <w:szCs w:val="28"/>
          <w:lang w:val="en-GB" w:eastAsia="en-GB"/>
        </w:rPr>
        <w:t>Monitor</w:t>
      </w:r>
      <w:bookmarkEnd w:id="10"/>
      <w:bookmarkEnd w:id="11"/>
      <w:bookmarkEnd w:id="12"/>
    </w:p>
    <w:p w:rsidR="005F42AD" w:rsidRPr="0017056E" w:rsidRDefault="005F42AD" w:rsidP="005F42AD">
      <w:pPr>
        <w:jc w:val="both"/>
      </w:pPr>
      <w:r w:rsidRPr="0017056E">
        <w:t>The MONITOR system is the user interface that would be used by the administration or the operation users to monitor and direct the proceedings of the batch. The user interface would allow the administration or the operational personnel to view the proceedings of the batch and also to instruct or direct the batch execution. The MONITOR system has two components.</w:t>
      </w:r>
    </w:p>
    <w:p w:rsidR="005F42AD" w:rsidRPr="0017056E" w:rsidRDefault="005F42AD" w:rsidP="005F42AD">
      <w:pPr>
        <w:numPr>
          <w:ilvl w:val="0"/>
          <w:numId w:val="3"/>
        </w:numPr>
        <w:spacing w:after="120" w:line="240" w:lineRule="atLeast"/>
        <w:jc w:val="both"/>
      </w:pPr>
      <w:r w:rsidRPr="0017056E">
        <w:t xml:space="preserve">UI – The User Interface or the presentation layer that would display the batch proceedings, statistics and other information. </w:t>
      </w:r>
    </w:p>
    <w:p w:rsidR="005F42AD" w:rsidRPr="0017056E" w:rsidRDefault="005F42AD" w:rsidP="005F42AD">
      <w:pPr>
        <w:numPr>
          <w:ilvl w:val="0"/>
          <w:numId w:val="3"/>
        </w:numPr>
        <w:spacing w:after="120" w:line="240" w:lineRule="atLeast"/>
        <w:jc w:val="both"/>
      </w:pPr>
      <w:r w:rsidRPr="0017056E">
        <w:t>Services – The services that the UI would need to display the data and or instruct a batch.</w:t>
      </w:r>
    </w:p>
    <w:p w:rsidR="005F42AD" w:rsidRPr="0017056E" w:rsidRDefault="005F42AD" w:rsidP="00006CC8">
      <w:pPr>
        <w:pStyle w:val="Heading2"/>
        <w:numPr>
          <w:ilvl w:val="2"/>
          <w:numId w:val="7"/>
        </w:numPr>
        <w:spacing w:before="240" w:after="240" w:line="240" w:lineRule="atLeast"/>
        <w:jc w:val="both"/>
      </w:pPr>
      <w:bookmarkStart w:id="13" w:name="_Toc251145426"/>
      <w:r w:rsidRPr="0017056E">
        <w:br w:type="page"/>
      </w:r>
      <w:bookmarkStart w:id="14" w:name="_Toc355965892"/>
      <w:bookmarkStart w:id="15" w:name="_Toc400643459"/>
      <w:r w:rsidRPr="00006CC8">
        <w:rPr>
          <w:rFonts w:ascii="Trebuchet MS" w:eastAsia="Times New Roman" w:hAnsi="Trebuchet MS" w:cs="Arial"/>
          <w:bCs w:val="0"/>
          <w:iCs/>
          <w:color w:val="000080"/>
          <w:kern w:val="32"/>
          <w:sz w:val="24"/>
          <w:szCs w:val="28"/>
          <w:lang w:val="en-GB" w:eastAsia="en-GB"/>
        </w:rPr>
        <w:lastRenderedPageBreak/>
        <w:t>Communication</w:t>
      </w:r>
      <w:bookmarkEnd w:id="13"/>
      <w:bookmarkEnd w:id="14"/>
      <w:bookmarkEnd w:id="15"/>
    </w:p>
    <w:p w:rsidR="005F42AD" w:rsidRPr="0017056E" w:rsidRDefault="005F42AD" w:rsidP="005F42AD">
      <w:pPr>
        <w:jc w:val="both"/>
      </w:pPr>
      <w:r w:rsidRPr="0017056E">
        <w:t xml:space="preserve">The COMMUNICATION system, as the name suggests, is used to deliver and receive request messages between the CORE and the MONITOR. The system consists of a server and client components at each end. The server components contains of all the web services. The client component would have the client call (and the required stubs for those calls) to the server components. </w:t>
      </w:r>
    </w:p>
    <w:p w:rsidR="005F42AD" w:rsidRPr="0017056E" w:rsidRDefault="005F42AD" w:rsidP="005F42AD">
      <w:pPr>
        <w:numPr>
          <w:ilvl w:val="0"/>
          <w:numId w:val="4"/>
        </w:numPr>
        <w:spacing w:after="120" w:line="240" w:lineRule="atLeast"/>
        <w:jc w:val="both"/>
      </w:pPr>
      <w:r w:rsidRPr="0017056E">
        <w:t xml:space="preserve">CORE-COMM – The communication piece at the CORE end. </w:t>
      </w:r>
    </w:p>
    <w:p w:rsidR="005F42AD" w:rsidRPr="0017056E" w:rsidRDefault="005F42AD" w:rsidP="005F42AD">
      <w:pPr>
        <w:numPr>
          <w:ilvl w:val="0"/>
          <w:numId w:val="4"/>
        </w:numPr>
        <w:spacing w:after="120" w:line="240" w:lineRule="atLeast"/>
        <w:jc w:val="both"/>
      </w:pPr>
      <w:r w:rsidRPr="0017056E">
        <w:t xml:space="preserve">MONITOR-COMM – The communication piece at the MONITOR end. </w:t>
      </w:r>
    </w:p>
    <w:p w:rsidR="005F42AD" w:rsidRPr="0017056E" w:rsidRDefault="005F42AD" w:rsidP="005F42AD">
      <w:pPr>
        <w:jc w:val="both"/>
      </w:pPr>
      <w:r w:rsidRPr="0017056E">
        <w:t xml:space="preserve">Each piece publishes the services needed by the other piece. At the same time each piece caches the client of the services published by the other piece, thereby making the communication possible. </w:t>
      </w:r>
    </w:p>
    <w:p w:rsidR="005F42AD" w:rsidRDefault="005F42AD" w:rsidP="00677E57">
      <w:pPr>
        <w:pStyle w:val="ListParagraph"/>
        <w:spacing w:line="360" w:lineRule="auto"/>
      </w:pPr>
    </w:p>
    <w:p w:rsidR="005F42AD" w:rsidRPr="00006CC8" w:rsidRDefault="005F42AD" w:rsidP="00006CC8">
      <w:pPr>
        <w:pStyle w:val="Heading2"/>
        <w:numPr>
          <w:ilvl w:val="1"/>
          <w:numId w:val="7"/>
        </w:numPr>
        <w:spacing w:before="240" w:after="240" w:line="240" w:lineRule="atLeast"/>
        <w:ind w:left="576" w:hanging="576"/>
        <w:jc w:val="both"/>
        <w:rPr>
          <w:rFonts w:ascii="Trebuchet MS" w:eastAsia="Times New Roman" w:hAnsi="Trebuchet MS" w:cs="Arial"/>
          <w:bCs w:val="0"/>
          <w:iCs/>
          <w:color w:val="000080"/>
          <w:kern w:val="32"/>
          <w:sz w:val="24"/>
          <w:lang w:val="en-GB" w:eastAsia="en-GB"/>
        </w:rPr>
      </w:pPr>
      <w:bookmarkStart w:id="16" w:name="_Toc400643460"/>
      <w:r w:rsidRPr="00006CC8">
        <w:rPr>
          <w:rFonts w:ascii="Trebuchet MS" w:eastAsia="Times New Roman" w:hAnsi="Trebuchet MS" w:cs="Arial"/>
          <w:bCs w:val="0"/>
          <w:iCs/>
          <w:color w:val="000080"/>
          <w:kern w:val="32"/>
          <w:sz w:val="24"/>
          <w:szCs w:val="28"/>
          <w:lang w:val="en-GB" w:eastAsia="en-GB"/>
        </w:rPr>
        <w:t>Communication flow diagrams</w:t>
      </w:r>
      <w:bookmarkEnd w:id="16"/>
    </w:p>
    <w:p w:rsidR="005F42AD" w:rsidRDefault="005F42AD" w:rsidP="00677E57">
      <w:pPr>
        <w:pStyle w:val="ListParagraph"/>
        <w:spacing w:line="360" w:lineRule="auto"/>
      </w:pPr>
      <w:r>
        <w:t>Communication flow diagrams depicts how different type of messages flow through the system,</w:t>
      </w:r>
    </w:p>
    <w:p w:rsidR="005F42AD" w:rsidRDefault="005F42AD" w:rsidP="00677E57">
      <w:pPr>
        <w:pStyle w:val="ListParagraph"/>
        <w:spacing w:line="360" w:lineRule="auto"/>
      </w:pPr>
    </w:p>
    <w:p w:rsidR="005F42AD" w:rsidRPr="00006CC8" w:rsidRDefault="005F42AD"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17" w:name="_Toc251145429"/>
      <w:bookmarkStart w:id="18" w:name="_Toc355965896"/>
      <w:bookmarkStart w:id="19" w:name="_Toc400643461"/>
      <w:r w:rsidRPr="00006CC8">
        <w:rPr>
          <w:rFonts w:ascii="Trebuchet MS" w:eastAsia="Times New Roman" w:hAnsi="Trebuchet MS" w:cs="Arial"/>
          <w:bCs w:val="0"/>
          <w:iCs/>
          <w:color w:val="000080"/>
          <w:kern w:val="32"/>
          <w:sz w:val="24"/>
          <w:szCs w:val="28"/>
          <w:lang w:val="en-GB" w:eastAsia="en-GB"/>
        </w:rPr>
        <w:lastRenderedPageBreak/>
        <w:t>Start / Restart Batch [MONITOR to CORE]</w:t>
      </w:r>
      <w:bookmarkEnd w:id="17"/>
      <w:bookmarkEnd w:id="18"/>
      <w:bookmarkEnd w:id="19"/>
    </w:p>
    <w:p w:rsidR="005F42AD" w:rsidRPr="0017056E" w:rsidRDefault="005F42AD" w:rsidP="005F42AD">
      <w:pPr>
        <w:jc w:val="both"/>
      </w:pPr>
      <w:r>
        <w:rPr>
          <w:noProof/>
        </w:rPr>
        <w:drawing>
          <wp:inline distT="0" distB="0" distL="0" distR="0" wp14:anchorId="0E9F0E0E" wp14:editId="06EAE4F7">
            <wp:extent cx="5727700" cy="5520690"/>
            <wp:effectExtent l="19050" t="19050" r="2540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727700" cy="5520690"/>
                    </a:xfrm>
                    <a:prstGeom prst="rect">
                      <a:avLst/>
                    </a:prstGeom>
                    <a:noFill/>
                    <a:ln w="19050" cmpd="sng">
                      <a:solidFill>
                        <a:srgbClr val="000000"/>
                      </a:solidFill>
                      <a:miter lim="800000"/>
                      <a:headEnd/>
                      <a:tailEnd/>
                    </a:ln>
                    <a:effectLst/>
                  </pic:spPr>
                </pic:pic>
              </a:graphicData>
            </a:graphic>
          </wp:inline>
        </w:drawing>
      </w:r>
    </w:p>
    <w:p w:rsidR="005F42AD" w:rsidRPr="0017056E" w:rsidRDefault="005F42AD" w:rsidP="005F42AD">
      <w:pPr>
        <w:jc w:val="both"/>
      </w:pPr>
    </w:p>
    <w:p w:rsidR="005F42AD" w:rsidRPr="0017056E" w:rsidRDefault="005F42AD" w:rsidP="005F42AD">
      <w:pPr>
        <w:jc w:val="both"/>
      </w:pPr>
    </w:p>
    <w:p w:rsidR="005F42AD" w:rsidRPr="00006CC8" w:rsidRDefault="005F42AD"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20" w:name="_Toc251145430"/>
      <w:bookmarkStart w:id="21" w:name="_Toc355965897"/>
      <w:bookmarkStart w:id="22" w:name="_Toc400643462"/>
      <w:r w:rsidRPr="00006CC8">
        <w:rPr>
          <w:rFonts w:ascii="Trebuchet MS" w:eastAsia="Times New Roman" w:hAnsi="Trebuchet MS" w:cs="Arial"/>
          <w:bCs w:val="0"/>
          <w:iCs/>
          <w:color w:val="000080"/>
          <w:kern w:val="32"/>
          <w:sz w:val="24"/>
          <w:szCs w:val="28"/>
          <w:lang w:val="en-GB" w:eastAsia="en-GB"/>
        </w:rPr>
        <w:lastRenderedPageBreak/>
        <w:t>Stop Batch [MONITOR to CORE]</w:t>
      </w:r>
      <w:bookmarkEnd w:id="20"/>
      <w:bookmarkEnd w:id="21"/>
      <w:bookmarkEnd w:id="22"/>
    </w:p>
    <w:p w:rsidR="005F42AD" w:rsidRPr="0017056E" w:rsidRDefault="005F42AD" w:rsidP="005F42AD">
      <w:pPr>
        <w:jc w:val="both"/>
      </w:pPr>
      <w:r>
        <w:rPr>
          <w:noProof/>
        </w:rPr>
        <w:drawing>
          <wp:inline distT="0" distB="0" distL="0" distR="0" wp14:anchorId="7C5E7BD8" wp14:editId="4FC1FC70">
            <wp:extent cx="5736590" cy="4882515"/>
            <wp:effectExtent l="19050" t="19050" r="1651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736590" cy="4882515"/>
                    </a:xfrm>
                    <a:prstGeom prst="rect">
                      <a:avLst/>
                    </a:prstGeom>
                    <a:noFill/>
                    <a:ln w="19050" cmpd="sng">
                      <a:solidFill>
                        <a:srgbClr val="000000"/>
                      </a:solidFill>
                      <a:miter lim="800000"/>
                      <a:headEnd/>
                      <a:tailEnd/>
                    </a:ln>
                    <a:effectLst/>
                  </pic:spPr>
                </pic:pic>
              </a:graphicData>
            </a:graphic>
          </wp:inline>
        </w:drawing>
      </w:r>
    </w:p>
    <w:p w:rsidR="005F42AD" w:rsidRPr="0017056E" w:rsidRDefault="005F42AD" w:rsidP="005F42AD">
      <w:pPr>
        <w:jc w:val="both"/>
      </w:pPr>
    </w:p>
    <w:p w:rsidR="005F42AD" w:rsidRPr="00006CC8" w:rsidRDefault="005F42AD"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23" w:name="_Toc251145431"/>
      <w:bookmarkStart w:id="24" w:name="_Toc355965898"/>
      <w:bookmarkStart w:id="25" w:name="_Toc400643463"/>
      <w:r w:rsidRPr="00006CC8">
        <w:rPr>
          <w:rFonts w:ascii="Trebuchet MS" w:eastAsia="Times New Roman" w:hAnsi="Trebuchet MS" w:cs="Arial"/>
          <w:bCs w:val="0"/>
          <w:iCs/>
          <w:color w:val="000080"/>
          <w:kern w:val="32"/>
          <w:sz w:val="24"/>
          <w:szCs w:val="28"/>
          <w:lang w:val="en-GB" w:eastAsia="en-GB"/>
        </w:rPr>
        <w:t>Log Feed [CORE to MONITOR]</w:t>
      </w:r>
      <w:bookmarkEnd w:id="23"/>
      <w:bookmarkEnd w:id="24"/>
      <w:bookmarkEnd w:id="25"/>
    </w:p>
    <w:p w:rsidR="005F42AD" w:rsidRPr="0017056E" w:rsidRDefault="005F42AD" w:rsidP="005F42AD">
      <w:pPr>
        <w:jc w:val="both"/>
      </w:pPr>
      <w:r w:rsidRPr="0017056E">
        <w:t>Log feed are the different types of information sent from the CORE to the MONITOR as a part of logging activity.</w:t>
      </w:r>
    </w:p>
    <w:p w:rsidR="005F42AD" w:rsidRPr="0017056E" w:rsidRDefault="005F42AD" w:rsidP="005F42AD">
      <w:pPr>
        <w:jc w:val="both"/>
      </w:pPr>
      <w:r>
        <w:rPr>
          <w:noProof/>
        </w:rPr>
        <w:lastRenderedPageBreak/>
        <w:drawing>
          <wp:inline distT="0" distB="0" distL="0" distR="0" wp14:anchorId="5FFE2EF9" wp14:editId="355D01F1">
            <wp:extent cx="5727700" cy="2449830"/>
            <wp:effectExtent l="19050" t="19050" r="2540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27700" cy="2449830"/>
                    </a:xfrm>
                    <a:prstGeom prst="rect">
                      <a:avLst/>
                    </a:prstGeom>
                    <a:noFill/>
                    <a:ln w="19050" cmpd="sng">
                      <a:solidFill>
                        <a:srgbClr val="000000"/>
                      </a:solidFill>
                      <a:miter lim="800000"/>
                      <a:headEnd/>
                      <a:tailEnd/>
                    </a:ln>
                    <a:effectLst/>
                  </pic:spPr>
                </pic:pic>
              </a:graphicData>
            </a:graphic>
          </wp:inline>
        </w:drawing>
      </w:r>
    </w:p>
    <w:p w:rsidR="0053530E" w:rsidRPr="00006CC8" w:rsidRDefault="0053530E"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26" w:name="_Toc400643464"/>
      <w:r w:rsidRPr="00006CC8">
        <w:rPr>
          <w:rFonts w:ascii="Trebuchet MS" w:eastAsia="Times New Roman" w:hAnsi="Trebuchet MS" w:cs="Arial"/>
          <w:bCs w:val="0"/>
          <w:iCs/>
          <w:color w:val="000080"/>
          <w:kern w:val="32"/>
          <w:sz w:val="24"/>
          <w:szCs w:val="28"/>
          <w:lang w:val="en-GB" w:eastAsia="en-GB"/>
        </w:rPr>
        <w:lastRenderedPageBreak/>
        <w:t>Batch Execution Flow</w:t>
      </w:r>
      <w:bookmarkEnd w:id="26"/>
      <w:r w:rsidRPr="00006CC8">
        <w:rPr>
          <w:rFonts w:ascii="Trebuchet MS" w:eastAsia="Times New Roman" w:hAnsi="Trebuchet MS" w:cs="Arial"/>
          <w:bCs w:val="0"/>
          <w:iCs/>
          <w:color w:val="000080"/>
          <w:kern w:val="32"/>
          <w:sz w:val="24"/>
          <w:szCs w:val="28"/>
          <w:lang w:val="en-GB" w:eastAsia="en-GB"/>
        </w:rPr>
        <w:t xml:space="preserve"> </w:t>
      </w:r>
    </w:p>
    <w:p w:rsidR="0053530E" w:rsidRPr="0017056E" w:rsidRDefault="0053530E" w:rsidP="0053530E">
      <w:r>
        <w:rPr>
          <w:noProof/>
        </w:rPr>
        <w:drawing>
          <wp:inline distT="0" distB="0" distL="0" distR="0" wp14:anchorId="18EFFD17" wp14:editId="49CD199F">
            <wp:extent cx="5727700" cy="5934710"/>
            <wp:effectExtent l="19050" t="19050" r="2540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727700" cy="5934710"/>
                    </a:xfrm>
                    <a:prstGeom prst="rect">
                      <a:avLst/>
                    </a:prstGeom>
                    <a:noFill/>
                    <a:ln w="6350" cmpd="sng">
                      <a:solidFill>
                        <a:srgbClr val="000000"/>
                      </a:solidFill>
                      <a:miter lim="800000"/>
                      <a:headEnd/>
                      <a:tailEnd/>
                    </a:ln>
                    <a:effectLst/>
                  </pic:spPr>
                </pic:pic>
              </a:graphicData>
            </a:graphic>
          </wp:inline>
        </w:drawing>
      </w:r>
    </w:p>
    <w:p w:rsidR="005F42AD" w:rsidRDefault="0053530E" w:rsidP="0053530E">
      <w:pPr>
        <w:pStyle w:val="ListParagraph"/>
        <w:spacing w:line="360" w:lineRule="auto"/>
      </w:pPr>
      <w:r w:rsidRPr="0017056E">
        <w:br w:type="page"/>
      </w:r>
    </w:p>
    <w:p w:rsidR="008D1ADD" w:rsidRPr="003418F6" w:rsidRDefault="008D1ADD" w:rsidP="00006CC8">
      <w:pPr>
        <w:pStyle w:val="Heading1"/>
        <w:numPr>
          <w:ilvl w:val="0"/>
          <w:numId w:val="7"/>
        </w:numPr>
        <w:spacing w:before="240" w:after="240" w:line="240" w:lineRule="atLeast"/>
        <w:ind w:left="432" w:hanging="432"/>
        <w:jc w:val="both"/>
        <w:rPr>
          <w:rFonts w:ascii="Trebuchet MS" w:eastAsia="Times New Roman" w:hAnsi="Trebuchet MS" w:cs="Arial"/>
          <w:color w:val="000080"/>
          <w:kern w:val="32"/>
          <w:lang w:val="en-GB" w:eastAsia="en-GB"/>
        </w:rPr>
      </w:pPr>
      <w:bookmarkStart w:id="27" w:name="_Toc400643465"/>
      <w:r w:rsidRPr="003418F6">
        <w:rPr>
          <w:rFonts w:ascii="Trebuchet MS" w:eastAsia="Times New Roman" w:hAnsi="Trebuchet MS" w:cs="Arial"/>
          <w:color w:val="000080"/>
          <w:kern w:val="32"/>
          <w:lang w:val="en-GB" w:eastAsia="en-GB"/>
        </w:rPr>
        <w:lastRenderedPageBreak/>
        <w:t>Working with JBEAM source code</w:t>
      </w:r>
      <w:bookmarkEnd w:id="27"/>
    </w:p>
    <w:p w:rsidR="00913023" w:rsidRPr="00006CC8" w:rsidRDefault="00913023" w:rsidP="00006CC8">
      <w:pPr>
        <w:pStyle w:val="Heading2"/>
        <w:numPr>
          <w:ilvl w:val="1"/>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28" w:name="_Toc400643466"/>
      <w:r w:rsidRPr="00006CC8">
        <w:rPr>
          <w:rFonts w:ascii="Trebuchet MS" w:eastAsia="Times New Roman" w:hAnsi="Trebuchet MS" w:cs="Arial"/>
          <w:bCs w:val="0"/>
          <w:iCs/>
          <w:color w:val="000080"/>
          <w:kern w:val="32"/>
          <w:sz w:val="24"/>
          <w:szCs w:val="28"/>
          <w:lang w:val="en-GB" w:eastAsia="en-GB"/>
        </w:rPr>
        <w:t>A code overview</w:t>
      </w:r>
      <w:bookmarkEnd w:id="28"/>
    </w:p>
    <w:p w:rsidR="00B63172" w:rsidRPr="00006CC8" w:rsidRDefault="00B63172" w:rsidP="00390E34">
      <w:pPr>
        <w:pStyle w:val="Heading2"/>
        <w:numPr>
          <w:ilvl w:val="0"/>
          <w:numId w:val="47"/>
        </w:numPr>
        <w:spacing w:before="240" w:after="240" w:line="240" w:lineRule="atLeast"/>
        <w:jc w:val="both"/>
        <w:rPr>
          <w:rFonts w:ascii="Trebuchet MS" w:eastAsia="Times New Roman" w:hAnsi="Trebuchet MS" w:cs="Arial"/>
          <w:bCs w:val="0"/>
          <w:iCs/>
          <w:color w:val="000080"/>
          <w:kern w:val="32"/>
          <w:sz w:val="24"/>
          <w:lang w:val="en-GB" w:eastAsia="en-GB"/>
        </w:rPr>
      </w:pPr>
      <w:bookmarkStart w:id="29" w:name="_Toc251145432"/>
      <w:bookmarkStart w:id="30" w:name="_Toc355965899"/>
      <w:bookmarkStart w:id="31" w:name="_Toc400643467"/>
      <w:r w:rsidRPr="00006CC8">
        <w:rPr>
          <w:rFonts w:ascii="Trebuchet MS" w:eastAsia="Times New Roman" w:hAnsi="Trebuchet MS" w:cs="Arial"/>
          <w:bCs w:val="0"/>
          <w:iCs/>
          <w:color w:val="000080"/>
          <w:kern w:val="32"/>
          <w:sz w:val="24"/>
          <w:szCs w:val="28"/>
          <w:lang w:val="en-GB" w:eastAsia="en-GB"/>
        </w:rPr>
        <w:t xml:space="preserve">Important Classes &amp; </w:t>
      </w:r>
      <w:r w:rsidR="003418F6">
        <w:rPr>
          <w:rFonts w:ascii="Trebuchet MS" w:eastAsia="Times New Roman" w:hAnsi="Trebuchet MS" w:cs="Arial"/>
          <w:bCs w:val="0"/>
          <w:iCs/>
          <w:color w:val="000080"/>
          <w:kern w:val="32"/>
          <w:sz w:val="24"/>
          <w:szCs w:val="28"/>
          <w:lang w:val="en-GB" w:eastAsia="en-GB"/>
        </w:rPr>
        <w:t>it’s s</w:t>
      </w:r>
      <w:r w:rsidRPr="00006CC8">
        <w:rPr>
          <w:rFonts w:ascii="Trebuchet MS" w:eastAsia="Times New Roman" w:hAnsi="Trebuchet MS" w:cs="Arial"/>
          <w:bCs w:val="0"/>
          <w:iCs/>
          <w:color w:val="000080"/>
          <w:kern w:val="32"/>
          <w:sz w:val="24"/>
          <w:szCs w:val="28"/>
          <w:lang w:val="en-GB" w:eastAsia="en-GB"/>
        </w:rPr>
        <w:t>ignificance</w:t>
      </w:r>
      <w:bookmarkEnd w:id="29"/>
      <w:bookmarkEnd w:id="30"/>
      <w:bookmarkEnd w:id="31"/>
    </w:p>
    <w:p w:rsidR="00B63172" w:rsidRPr="00006CC8" w:rsidRDefault="00B63172" w:rsidP="00B63172">
      <w:pPr>
        <w:pStyle w:val="Heading2"/>
        <w:jc w:val="both"/>
        <w:rPr>
          <w:color w:val="FF0000"/>
        </w:rPr>
      </w:pPr>
      <w:bookmarkStart w:id="32" w:name="_Toc251145433"/>
      <w:bookmarkStart w:id="33" w:name="_Toc355965900"/>
      <w:bookmarkStart w:id="34" w:name="_Toc400643468"/>
      <w:r w:rsidRPr="00006CC8">
        <w:rPr>
          <w:rFonts w:ascii="Trebuchet MS" w:eastAsia="Times New Roman" w:hAnsi="Trebuchet MS" w:cs="Arial"/>
          <w:bCs w:val="0"/>
          <w:iCs/>
          <w:color w:val="000080"/>
          <w:kern w:val="32"/>
          <w:sz w:val="24"/>
          <w:szCs w:val="28"/>
          <w:lang w:val="en-GB" w:eastAsia="en-GB"/>
        </w:rPr>
        <w:t>Core</w:t>
      </w:r>
      <w:bookmarkEnd w:id="32"/>
      <w:bookmarkEnd w:id="33"/>
      <w:bookmarkEnd w:id="3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0"/>
        <w:gridCol w:w="1944"/>
        <w:gridCol w:w="4664"/>
      </w:tblGrid>
      <w:tr w:rsidR="00B63172" w:rsidRPr="0017056E" w:rsidTr="00A50401">
        <w:tc>
          <w:tcPr>
            <w:tcW w:w="1710" w:type="dxa"/>
            <w:shd w:val="pct12" w:color="auto" w:fill="auto"/>
          </w:tcPr>
          <w:p w:rsidR="00B63172" w:rsidRPr="0017056E" w:rsidRDefault="00B63172" w:rsidP="00A50401">
            <w:pPr>
              <w:jc w:val="both"/>
              <w:rPr>
                <w:b/>
              </w:rPr>
            </w:pPr>
            <w:r w:rsidRPr="0017056E">
              <w:rPr>
                <w:b/>
              </w:rPr>
              <w:t>Class Name</w:t>
            </w:r>
          </w:p>
        </w:tc>
        <w:tc>
          <w:tcPr>
            <w:tcW w:w="2340" w:type="dxa"/>
            <w:shd w:val="pct12" w:color="auto" w:fill="auto"/>
          </w:tcPr>
          <w:p w:rsidR="00B63172" w:rsidRPr="0017056E" w:rsidRDefault="00B63172" w:rsidP="00A50401">
            <w:pPr>
              <w:jc w:val="both"/>
              <w:rPr>
                <w:b/>
              </w:rPr>
            </w:pPr>
            <w:r w:rsidRPr="0017056E">
              <w:rPr>
                <w:b/>
              </w:rPr>
              <w:t>Package</w:t>
            </w:r>
          </w:p>
        </w:tc>
        <w:tc>
          <w:tcPr>
            <w:tcW w:w="5087" w:type="dxa"/>
            <w:shd w:val="pct12" w:color="auto" w:fill="auto"/>
          </w:tcPr>
          <w:p w:rsidR="00B63172" w:rsidRPr="0017056E" w:rsidRDefault="00B63172" w:rsidP="00A50401">
            <w:pPr>
              <w:jc w:val="both"/>
              <w:rPr>
                <w:b/>
              </w:rPr>
            </w:pPr>
            <w:r w:rsidRPr="0017056E">
              <w:rPr>
                <w:b/>
              </w:rPr>
              <w:t>Description</w:t>
            </w:r>
          </w:p>
        </w:tc>
      </w:tr>
      <w:tr w:rsidR="00B63172" w:rsidRPr="0017056E" w:rsidTr="00A50401">
        <w:tc>
          <w:tcPr>
            <w:tcW w:w="1710" w:type="dxa"/>
          </w:tcPr>
          <w:p w:rsidR="00B63172" w:rsidRPr="0017056E" w:rsidRDefault="00B63172" w:rsidP="00A50401">
            <w:pPr>
              <w:jc w:val="both"/>
            </w:pPr>
            <w:r w:rsidRPr="0017056E">
              <w:t>Processor.java</w:t>
            </w:r>
          </w:p>
        </w:tc>
        <w:tc>
          <w:tcPr>
            <w:tcW w:w="2340" w:type="dxa"/>
          </w:tcPr>
          <w:p w:rsidR="00B63172" w:rsidRPr="0017056E" w:rsidRDefault="00B63172" w:rsidP="00A50401">
            <w:pPr>
              <w:jc w:val="both"/>
            </w:pPr>
            <w:r w:rsidRPr="0017056E">
              <w:t>logic</w:t>
            </w:r>
          </w:p>
        </w:tc>
        <w:tc>
          <w:tcPr>
            <w:tcW w:w="5087" w:type="dxa"/>
          </w:tcPr>
          <w:p w:rsidR="00B63172" w:rsidRPr="0017056E" w:rsidRDefault="00B63172" w:rsidP="00A50401">
            <w:pPr>
              <w:jc w:val="both"/>
            </w:pPr>
            <w:r w:rsidRPr="0017056E">
              <w:t xml:space="preserve">The main processor class or the entry point into the CORE system. </w:t>
            </w:r>
          </w:p>
          <w:p w:rsidR="00B63172" w:rsidRPr="0017056E" w:rsidRDefault="00B63172" w:rsidP="00A50401">
            <w:pPr>
              <w:jc w:val="both"/>
            </w:pPr>
            <w:r w:rsidRPr="0017056E">
              <w:t>The ‘heart and the soul’ of the CORE system.</w:t>
            </w:r>
          </w:p>
          <w:p w:rsidR="00B63172" w:rsidRPr="0017056E" w:rsidRDefault="00B63172" w:rsidP="00A50401">
            <w:pPr>
              <w:jc w:val="both"/>
            </w:pPr>
            <w:r w:rsidRPr="0017056E">
              <w:t xml:space="preserve">This class is invoked and instantiated through Process Request Engine. </w:t>
            </w:r>
          </w:p>
          <w:p w:rsidR="00B63172" w:rsidRPr="0017056E" w:rsidRDefault="00B63172" w:rsidP="00A50401">
            <w:pPr>
              <w:jc w:val="both"/>
            </w:pPr>
            <w:r w:rsidRPr="0017056E">
              <w:t xml:space="preserve">This class is responsible for using all other classes in the system (except Listeners) to achieve – </w:t>
            </w:r>
          </w:p>
          <w:p w:rsidR="00B63172" w:rsidRPr="0017056E" w:rsidRDefault="00B63172" w:rsidP="00B63172">
            <w:pPr>
              <w:numPr>
                <w:ilvl w:val="0"/>
                <w:numId w:val="5"/>
              </w:numPr>
              <w:spacing w:after="120" w:line="240" w:lineRule="atLeast"/>
              <w:jc w:val="both"/>
            </w:pPr>
            <w:r w:rsidRPr="0017056E">
              <w:t xml:space="preserve">Procreation – procreating meta events (PRE / POST) as configured </w:t>
            </w:r>
          </w:p>
          <w:p w:rsidR="00B63172" w:rsidRPr="0017056E" w:rsidRDefault="00B63172" w:rsidP="00B63172">
            <w:pPr>
              <w:numPr>
                <w:ilvl w:val="0"/>
                <w:numId w:val="5"/>
              </w:numPr>
              <w:spacing w:after="120" w:line="240" w:lineRule="atLeast"/>
              <w:jc w:val="both"/>
            </w:pPr>
            <w:r w:rsidRPr="0017056E">
              <w:t>Assignment – Assigning of the batch jobs with listeners</w:t>
            </w:r>
          </w:p>
          <w:p w:rsidR="00B63172" w:rsidRPr="0017056E" w:rsidRDefault="00B63172" w:rsidP="00B63172">
            <w:pPr>
              <w:numPr>
                <w:ilvl w:val="0"/>
                <w:numId w:val="5"/>
              </w:numPr>
              <w:spacing w:after="120" w:line="240" w:lineRule="atLeast"/>
              <w:jc w:val="both"/>
            </w:pPr>
            <w:r w:rsidRPr="0017056E">
              <w:t>Scheduling – Scheduling of listeners in Process Request Engine</w:t>
            </w:r>
          </w:p>
          <w:p w:rsidR="00B63172" w:rsidRPr="0017056E" w:rsidRDefault="00B63172" w:rsidP="00B63172">
            <w:pPr>
              <w:numPr>
                <w:ilvl w:val="0"/>
                <w:numId w:val="5"/>
              </w:numPr>
              <w:spacing w:after="120" w:line="240" w:lineRule="atLeast"/>
              <w:jc w:val="both"/>
            </w:pPr>
            <w:r w:rsidRPr="0017056E">
              <w:t>Execution – Execution, even though is done by Listeners, it still iterates in cycles and is termed as execution from the batch perspective</w:t>
            </w:r>
          </w:p>
        </w:tc>
      </w:tr>
      <w:tr w:rsidR="00B63172" w:rsidRPr="0017056E" w:rsidTr="00A50401">
        <w:tc>
          <w:tcPr>
            <w:tcW w:w="1710" w:type="dxa"/>
          </w:tcPr>
          <w:p w:rsidR="00B63172" w:rsidRPr="0017056E" w:rsidRDefault="00B63172" w:rsidP="00A50401">
            <w:pPr>
              <w:jc w:val="both"/>
            </w:pPr>
            <w:r w:rsidRPr="0017056E">
              <w:t>Listener.java</w:t>
            </w:r>
          </w:p>
        </w:tc>
        <w:tc>
          <w:tcPr>
            <w:tcW w:w="2340" w:type="dxa"/>
          </w:tcPr>
          <w:p w:rsidR="00B63172" w:rsidRPr="0017056E" w:rsidRDefault="00B63172" w:rsidP="00A50401">
            <w:pPr>
              <w:jc w:val="both"/>
            </w:pPr>
            <w:r w:rsidRPr="0017056E">
              <w:t>logic</w:t>
            </w:r>
          </w:p>
        </w:tc>
        <w:tc>
          <w:tcPr>
            <w:tcW w:w="5087" w:type="dxa"/>
          </w:tcPr>
          <w:p w:rsidR="00B63172" w:rsidRPr="0017056E" w:rsidRDefault="00B63172" w:rsidP="00A50401">
            <w:pPr>
              <w:jc w:val="both"/>
            </w:pPr>
            <w:r w:rsidRPr="0017056E">
              <w:t xml:space="preserve">The listeners are invoked through PRE and do the simplest of jobs that of executing a batch job or set of batch jobs assigned to it. </w:t>
            </w:r>
          </w:p>
          <w:p w:rsidR="00B63172" w:rsidRPr="0017056E" w:rsidRDefault="00B63172" w:rsidP="00A50401">
            <w:pPr>
              <w:jc w:val="both"/>
            </w:pPr>
            <w:r w:rsidRPr="0017056E">
              <w:t xml:space="preserve">Listeners are uniquely identified by a listener identifier. </w:t>
            </w:r>
          </w:p>
          <w:p w:rsidR="00B63172" w:rsidRPr="0017056E" w:rsidRDefault="00B63172" w:rsidP="00A50401">
            <w:pPr>
              <w:jc w:val="both"/>
            </w:pPr>
            <w:r w:rsidRPr="0017056E">
              <w:t xml:space="preserve">The processor assigns the listener identifier. </w:t>
            </w:r>
          </w:p>
        </w:tc>
      </w:tr>
      <w:tr w:rsidR="00B63172" w:rsidRPr="0017056E" w:rsidTr="00A50401">
        <w:tc>
          <w:tcPr>
            <w:tcW w:w="1710" w:type="dxa"/>
          </w:tcPr>
          <w:p w:rsidR="00B63172" w:rsidRPr="0017056E" w:rsidRDefault="00B63172" w:rsidP="00A50401">
            <w:pPr>
              <w:jc w:val="both"/>
            </w:pPr>
            <w:r w:rsidRPr="0017056E">
              <w:t>AssignerHandler.java</w:t>
            </w:r>
          </w:p>
        </w:tc>
        <w:tc>
          <w:tcPr>
            <w:tcW w:w="2340" w:type="dxa"/>
          </w:tcPr>
          <w:p w:rsidR="00B63172" w:rsidRPr="0017056E" w:rsidRDefault="00B63172" w:rsidP="00A50401">
            <w:pPr>
              <w:jc w:val="both"/>
            </w:pPr>
            <w:r w:rsidRPr="0017056E">
              <w:t>logic</w:t>
            </w:r>
          </w:p>
        </w:tc>
        <w:tc>
          <w:tcPr>
            <w:tcW w:w="5087" w:type="dxa"/>
          </w:tcPr>
          <w:p w:rsidR="00B63172" w:rsidRPr="0017056E" w:rsidRDefault="00B63172" w:rsidP="00A50401">
            <w:pPr>
              <w:jc w:val="both"/>
            </w:pPr>
            <w:r w:rsidRPr="0017056E">
              <w:t xml:space="preserve">Primarily responsible for assignment of listeners to a set of batch jobs. </w:t>
            </w:r>
          </w:p>
          <w:p w:rsidR="00B63172" w:rsidRPr="0017056E" w:rsidRDefault="00B63172" w:rsidP="00A50401">
            <w:pPr>
              <w:jc w:val="both"/>
            </w:pPr>
            <w:r w:rsidRPr="0017056E">
              <w:t xml:space="preserve">Processor is responsible of using this assignment handler class to achieve assignment. </w:t>
            </w:r>
          </w:p>
          <w:p w:rsidR="00B63172" w:rsidRPr="0017056E" w:rsidRDefault="00B63172" w:rsidP="00A50401">
            <w:pPr>
              <w:jc w:val="both"/>
            </w:pPr>
            <w:r w:rsidRPr="0017056E">
              <w:lastRenderedPageBreak/>
              <w:t xml:space="preserve">There are two types of batch objects and has a special handler class to cater to those. </w:t>
            </w:r>
          </w:p>
          <w:p w:rsidR="00B63172" w:rsidRPr="0017056E" w:rsidRDefault="00B63172" w:rsidP="00A50401">
            <w:pPr>
              <w:jc w:val="both"/>
            </w:pPr>
            <w:r w:rsidRPr="0017056E">
              <w:t xml:space="preserve">Meta Events (PRE / POST) – logic/MetaEventsHandler.java </w:t>
            </w:r>
          </w:p>
          <w:p w:rsidR="00B63172" w:rsidRPr="0017056E" w:rsidRDefault="00B63172" w:rsidP="00A50401">
            <w:pPr>
              <w:jc w:val="both"/>
            </w:pPr>
            <w:r w:rsidRPr="0017056E">
              <w:t>Batch Objects – logic/ BatchEventsHandler.java</w:t>
            </w:r>
          </w:p>
        </w:tc>
      </w:tr>
      <w:tr w:rsidR="00B63172" w:rsidRPr="0017056E" w:rsidTr="00A50401">
        <w:tc>
          <w:tcPr>
            <w:tcW w:w="1710" w:type="dxa"/>
          </w:tcPr>
          <w:p w:rsidR="00B63172" w:rsidRPr="0017056E" w:rsidRDefault="00B63172" w:rsidP="00A50401">
            <w:pPr>
              <w:jc w:val="both"/>
            </w:pPr>
            <w:r w:rsidRPr="0017056E">
              <w:lastRenderedPageBreak/>
              <w:t>ExecutionHandler.java</w:t>
            </w:r>
          </w:p>
        </w:tc>
        <w:tc>
          <w:tcPr>
            <w:tcW w:w="2340" w:type="dxa"/>
          </w:tcPr>
          <w:p w:rsidR="00B63172" w:rsidRPr="0017056E" w:rsidRDefault="00B63172" w:rsidP="00A50401">
            <w:pPr>
              <w:jc w:val="both"/>
            </w:pPr>
            <w:r w:rsidRPr="0017056E">
              <w:t>logic</w:t>
            </w:r>
          </w:p>
        </w:tc>
        <w:tc>
          <w:tcPr>
            <w:tcW w:w="5087" w:type="dxa"/>
          </w:tcPr>
          <w:p w:rsidR="00B63172" w:rsidRPr="0017056E" w:rsidRDefault="00B63172" w:rsidP="00A50401">
            <w:pPr>
              <w:jc w:val="both"/>
            </w:pPr>
            <w:r w:rsidRPr="0017056E">
              <w:t xml:space="preserve">Primarily responsible for execution of a batch object. </w:t>
            </w:r>
          </w:p>
          <w:p w:rsidR="00B63172" w:rsidRPr="0017056E" w:rsidRDefault="00B63172" w:rsidP="00A50401">
            <w:pPr>
              <w:jc w:val="both"/>
            </w:pPr>
            <w:r w:rsidRPr="0017056E">
              <w:t xml:space="preserve">Invoked and used by the Listener. </w:t>
            </w:r>
          </w:p>
          <w:p w:rsidR="00B63172" w:rsidRPr="0017056E" w:rsidRDefault="00B63172" w:rsidP="00A50401">
            <w:pPr>
              <w:jc w:val="both"/>
            </w:pPr>
            <w:r w:rsidRPr="0017056E">
              <w:t xml:space="preserve">There are three special execution handlers each catering to a job type. </w:t>
            </w:r>
          </w:p>
          <w:p w:rsidR="00B63172" w:rsidRPr="0017056E" w:rsidRDefault="00B63172" w:rsidP="00A50401">
            <w:pPr>
              <w:jc w:val="both"/>
            </w:pPr>
            <w:r w:rsidRPr="0017056E">
              <w:t>JV – logic/ JAVAExecutionHandler.java</w:t>
            </w:r>
          </w:p>
          <w:p w:rsidR="00B63172" w:rsidRPr="0017056E" w:rsidRDefault="00B63172" w:rsidP="00A50401">
            <w:pPr>
              <w:jc w:val="both"/>
              <w:rPr>
                <w:color w:val="FF0000"/>
              </w:rPr>
            </w:pPr>
            <w:r w:rsidRPr="0017056E">
              <w:rPr>
                <w:color w:val="FF0000"/>
              </w:rPr>
              <w:t>EV  – logic/EventParserObjectExecutionHandler.java</w:t>
            </w:r>
          </w:p>
          <w:p w:rsidR="00B63172" w:rsidRPr="0017056E" w:rsidRDefault="00B63172" w:rsidP="00A50401">
            <w:pPr>
              <w:jc w:val="both"/>
            </w:pPr>
            <w:r w:rsidRPr="0017056E">
              <w:t>PL – logic/PLSQLExecutionHandler.java</w:t>
            </w:r>
          </w:p>
          <w:p w:rsidR="00B63172" w:rsidRPr="0017056E" w:rsidRDefault="00B63172" w:rsidP="00A50401">
            <w:pPr>
              <w:jc w:val="both"/>
            </w:pPr>
            <w:r w:rsidRPr="0017056E">
              <w:t xml:space="preserve">With advent of new job types or override the default implementation, one can create new or override the existing implementation and have it configured. </w:t>
            </w:r>
            <w:r w:rsidRPr="0017056E">
              <w:rPr>
                <w:i/>
              </w:rPr>
              <w:t>Please refer the section “How To” for more details.</w:t>
            </w:r>
            <w:r w:rsidRPr="0017056E">
              <w:t xml:space="preserve"> </w:t>
            </w:r>
          </w:p>
        </w:tc>
      </w:tr>
      <w:tr w:rsidR="00B63172" w:rsidRPr="0017056E" w:rsidTr="00A50401">
        <w:tc>
          <w:tcPr>
            <w:tcW w:w="1710" w:type="dxa"/>
          </w:tcPr>
          <w:p w:rsidR="00B63172" w:rsidRPr="0017056E" w:rsidRDefault="00B63172" w:rsidP="00A50401">
            <w:pPr>
              <w:jc w:val="both"/>
            </w:pPr>
            <w:r w:rsidRPr="0017056E">
              <w:t>ExecutionOrder.java</w:t>
            </w:r>
          </w:p>
        </w:tc>
        <w:tc>
          <w:tcPr>
            <w:tcW w:w="2340" w:type="dxa"/>
          </w:tcPr>
          <w:p w:rsidR="00B63172" w:rsidRPr="0017056E" w:rsidRDefault="00B63172" w:rsidP="00A50401">
            <w:pPr>
              <w:jc w:val="both"/>
            </w:pPr>
            <w:r w:rsidRPr="0017056E">
              <w:t>logic</w:t>
            </w:r>
          </w:p>
        </w:tc>
        <w:tc>
          <w:tcPr>
            <w:tcW w:w="5087" w:type="dxa"/>
          </w:tcPr>
          <w:p w:rsidR="00B63172" w:rsidRPr="0017056E" w:rsidRDefault="00B63172" w:rsidP="00A50401">
            <w:pPr>
              <w:jc w:val="both"/>
            </w:pPr>
            <w:r w:rsidRPr="0017056E">
              <w:t>Responsible for setting the execution order for a batch.</w:t>
            </w:r>
          </w:p>
          <w:p w:rsidR="00B63172" w:rsidRPr="0017056E" w:rsidRDefault="00B63172" w:rsidP="00A50401">
            <w:pPr>
              <w:jc w:val="both"/>
            </w:pPr>
            <w:r w:rsidRPr="0017056E">
              <w:t xml:space="preserve">Processor uses this class as a part of its initialization / validation phases. </w:t>
            </w:r>
          </w:p>
        </w:tc>
      </w:tr>
      <w:tr w:rsidR="00B63172" w:rsidRPr="0017056E" w:rsidTr="00A50401">
        <w:tc>
          <w:tcPr>
            <w:tcW w:w="1710" w:type="dxa"/>
          </w:tcPr>
          <w:p w:rsidR="00B63172" w:rsidRPr="0017056E" w:rsidRDefault="00B63172" w:rsidP="00A50401">
            <w:pPr>
              <w:jc w:val="both"/>
            </w:pPr>
            <w:r w:rsidRPr="0017056E">
              <w:t>InterruptBatch.java</w:t>
            </w:r>
          </w:p>
        </w:tc>
        <w:tc>
          <w:tcPr>
            <w:tcW w:w="2340" w:type="dxa"/>
          </w:tcPr>
          <w:p w:rsidR="00B63172" w:rsidRPr="0017056E" w:rsidRDefault="00B63172" w:rsidP="00A50401">
            <w:pPr>
              <w:jc w:val="both"/>
            </w:pPr>
            <w:proofErr w:type="spellStart"/>
            <w:r w:rsidRPr="0017056E">
              <w:t>messagehandler</w:t>
            </w:r>
            <w:proofErr w:type="spellEnd"/>
          </w:p>
        </w:tc>
        <w:tc>
          <w:tcPr>
            <w:tcW w:w="5087" w:type="dxa"/>
          </w:tcPr>
          <w:p w:rsidR="00B63172" w:rsidRPr="0017056E" w:rsidRDefault="00B63172" w:rsidP="00A50401">
            <w:pPr>
              <w:jc w:val="both"/>
            </w:pPr>
            <w:r w:rsidRPr="0017056E">
              <w:t xml:space="preserve">Special Message handler class to get and process an instruction from the monitor. </w:t>
            </w:r>
          </w:p>
          <w:p w:rsidR="00B63172" w:rsidRPr="0017056E" w:rsidRDefault="00B63172" w:rsidP="00A50401">
            <w:pPr>
              <w:jc w:val="both"/>
            </w:pPr>
            <w:r w:rsidRPr="0017056E">
              <w:t>The message that are processed by this class is ‘BSSTOBATCH’ i.e. STOP batch</w:t>
            </w:r>
          </w:p>
        </w:tc>
      </w:tr>
      <w:tr w:rsidR="00B63172" w:rsidRPr="0017056E" w:rsidTr="00A50401">
        <w:tc>
          <w:tcPr>
            <w:tcW w:w="1710" w:type="dxa"/>
          </w:tcPr>
          <w:p w:rsidR="00B63172" w:rsidRPr="0017056E" w:rsidRDefault="00B63172" w:rsidP="00A50401">
            <w:pPr>
              <w:jc w:val="both"/>
            </w:pPr>
            <w:r w:rsidRPr="0017056E">
              <w:t>IEmailContentGenerator.java</w:t>
            </w:r>
          </w:p>
        </w:tc>
        <w:tc>
          <w:tcPr>
            <w:tcW w:w="2340" w:type="dxa"/>
          </w:tcPr>
          <w:p w:rsidR="00B63172" w:rsidRPr="0017056E" w:rsidRDefault="00B63172" w:rsidP="00A50401">
            <w:pPr>
              <w:jc w:val="both"/>
            </w:pPr>
            <w:r w:rsidRPr="0017056E">
              <w:t>logic</w:t>
            </w:r>
          </w:p>
        </w:tc>
        <w:tc>
          <w:tcPr>
            <w:tcW w:w="5087" w:type="dxa"/>
          </w:tcPr>
          <w:p w:rsidR="00B63172" w:rsidRPr="0017056E" w:rsidRDefault="00B63172" w:rsidP="00A50401">
            <w:pPr>
              <w:jc w:val="both"/>
            </w:pPr>
            <w:r w:rsidRPr="0017056E">
              <w:t xml:space="preserve">Interface to override default implementation / create new email content for the emails at different stages during the proceedings of the batch. </w:t>
            </w:r>
          </w:p>
        </w:tc>
      </w:tr>
      <w:tr w:rsidR="00B63172" w:rsidRPr="0017056E" w:rsidTr="00A50401">
        <w:tc>
          <w:tcPr>
            <w:tcW w:w="1710" w:type="dxa"/>
          </w:tcPr>
          <w:p w:rsidR="00B63172" w:rsidRPr="0017056E" w:rsidRDefault="00B63172" w:rsidP="00A50401">
            <w:pPr>
              <w:jc w:val="both"/>
            </w:pPr>
            <w:r w:rsidRPr="0017056E">
              <w:lastRenderedPageBreak/>
              <w:t>MonitorInstructionPoller.java</w:t>
            </w:r>
          </w:p>
        </w:tc>
        <w:tc>
          <w:tcPr>
            <w:tcW w:w="2340" w:type="dxa"/>
          </w:tcPr>
          <w:p w:rsidR="00B63172" w:rsidRPr="0017056E" w:rsidRDefault="00B63172" w:rsidP="00A50401">
            <w:pPr>
              <w:jc w:val="both"/>
            </w:pPr>
            <w:proofErr w:type="spellStart"/>
            <w:r w:rsidRPr="0017056E">
              <w:t>util</w:t>
            </w:r>
            <w:proofErr w:type="spellEnd"/>
          </w:p>
        </w:tc>
        <w:tc>
          <w:tcPr>
            <w:tcW w:w="5087" w:type="dxa"/>
          </w:tcPr>
          <w:p w:rsidR="00B63172" w:rsidRPr="0017056E" w:rsidRDefault="00B63172" w:rsidP="00A50401">
            <w:pPr>
              <w:jc w:val="both"/>
            </w:pPr>
            <w:r w:rsidRPr="0017056E">
              <w:t>As the name suggest polls the I_QUEUE of the CORE database for any instruction from the MONITOR system.</w:t>
            </w:r>
          </w:p>
        </w:tc>
      </w:tr>
      <w:tr w:rsidR="00B63172" w:rsidRPr="0017056E" w:rsidTr="00A50401">
        <w:tc>
          <w:tcPr>
            <w:tcW w:w="1710" w:type="dxa"/>
          </w:tcPr>
          <w:p w:rsidR="00B63172" w:rsidRPr="0017056E" w:rsidRDefault="00B63172" w:rsidP="00A50401">
            <w:pPr>
              <w:jc w:val="both"/>
            </w:pPr>
            <w:proofErr w:type="spellStart"/>
            <w:r w:rsidRPr="0017056E">
              <w:t>CheckEndTime.aj</w:t>
            </w:r>
            <w:proofErr w:type="spellEnd"/>
          </w:p>
        </w:tc>
        <w:tc>
          <w:tcPr>
            <w:tcW w:w="2340" w:type="dxa"/>
          </w:tcPr>
          <w:p w:rsidR="00B63172" w:rsidRPr="0017056E" w:rsidRDefault="00B63172" w:rsidP="00A50401">
            <w:pPr>
              <w:jc w:val="both"/>
            </w:pPr>
            <w:r w:rsidRPr="0017056E">
              <w:t>aspects</w:t>
            </w:r>
          </w:p>
        </w:tc>
        <w:tc>
          <w:tcPr>
            <w:tcW w:w="5087" w:type="dxa"/>
          </w:tcPr>
          <w:p w:rsidR="00B63172" w:rsidRPr="0017056E" w:rsidRDefault="00B63172" w:rsidP="00A50401">
            <w:pPr>
              <w:jc w:val="both"/>
            </w:pPr>
            <w:r w:rsidRPr="0017056E">
              <w:t xml:space="preserve">Special Aspect J class for determining whether the end of time is realized and the batch has to STOP. </w:t>
            </w:r>
          </w:p>
          <w:p w:rsidR="00B63172" w:rsidRPr="0017056E" w:rsidRDefault="00B63172" w:rsidP="00A50401">
            <w:pPr>
              <w:jc w:val="both"/>
            </w:pPr>
            <w:r w:rsidRPr="0017056E">
              <w:t xml:space="preserve">All or most important methods annotated as ‘Marker’ would be picked up before the execution of the method to check the end of time functionality. </w:t>
            </w:r>
          </w:p>
        </w:tc>
      </w:tr>
      <w:tr w:rsidR="00B63172" w:rsidRPr="0017056E" w:rsidTr="00A50401">
        <w:tc>
          <w:tcPr>
            <w:tcW w:w="1710" w:type="dxa"/>
          </w:tcPr>
          <w:p w:rsidR="00B63172" w:rsidRPr="0017056E" w:rsidRDefault="00B63172" w:rsidP="00A50401">
            <w:pPr>
              <w:jc w:val="both"/>
            </w:pPr>
            <w:proofErr w:type="spellStart"/>
            <w:r w:rsidRPr="0017056E">
              <w:t>ProgressReport.aj</w:t>
            </w:r>
            <w:proofErr w:type="spellEnd"/>
          </w:p>
        </w:tc>
        <w:tc>
          <w:tcPr>
            <w:tcW w:w="2340" w:type="dxa"/>
          </w:tcPr>
          <w:p w:rsidR="00B63172" w:rsidRPr="0017056E" w:rsidRDefault="00B63172" w:rsidP="00A50401">
            <w:pPr>
              <w:jc w:val="both"/>
            </w:pPr>
            <w:r w:rsidRPr="0017056E">
              <w:t>aspects</w:t>
            </w:r>
          </w:p>
        </w:tc>
        <w:tc>
          <w:tcPr>
            <w:tcW w:w="5087" w:type="dxa"/>
          </w:tcPr>
          <w:p w:rsidR="00B63172" w:rsidRPr="0017056E" w:rsidRDefault="00B63172" w:rsidP="00A50401">
            <w:pPr>
              <w:jc w:val="both"/>
            </w:pPr>
            <w:r w:rsidRPr="0017056E">
              <w:t xml:space="preserve">Special Aspect J class to identify different progress levels in the batch proceedings and recording those for logging purpose. </w:t>
            </w:r>
          </w:p>
          <w:p w:rsidR="00B63172" w:rsidRPr="0017056E" w:rsidRDefault="00B63172" w:rsidP="00A50401">
            <w:pPr>
              <w:jc w:val="both"/>
            </w:pPr>
            <w:r w:rsidRPr="0017056E">
              <w:t>All methods in the system annotated with ‘</w:t>
            </w:r>
            <w:proofErr w:type="spellStart"/>
            <w:r w:rsidRPr="0017056E">
              <w:t>LogTime</w:t>
            </w:r>
            <w:proofErr w:type="spellEnd"/>
            <w:r w:rsidRPr="0017056E">
              <w:t>’ would be picked up to track the progress level.</w:t>
            </w:r>
          </w:p>
        </w:tc>
      </w:tr>
      <w:tr w:rsidR="00B63172" w:rsidRPr="0017056E" w:rsidTr="00A50401">
        <w:tc>
          <w:tcPr>
            <w:tcW w:w="1710" w:type="dxa"/>
          </w:tcPr>
          <w:p w:rsidR="00B63172" w:rsidRPr="0017056E" w:rsidRDefault="00B63172" w:rsidP="00A50401">
            <w:pPr>
              <w:jc w:val="both"/>
            </w:pPr>
            <w:proofErr w:type="spellStart"/>
            <w:r w:rsidRPr="0017056E">
              <w:t>SendEmailAj.aj</w:t>
            </w:r>
            <w:proofErr w:type="spellEnd"/>
          </w:p>
        </w:tc>
        <w:tc>
          <w:tcPr>
            <w:tcW w:w="2340" w:type="dxa"/>
          </w:tcPr>
          <w:p w:rsidR="00B63172" w:rsidRPr="0017056E" w:rsidRDefault="00B63172" w:rsidP="00A50401">
            <w:pPr>
              <w:jc w:val="both"/>
            </w:pPr>
            <w:r w:rsidRPr="0017056E">
              <w:t>aspects</w:t>
            </w:r>
          </w:p>
        </w:tc>
        <w:tc>
          <w:tcPr>
            <w:tcW w:w="5087" w:type="dxa"/>
          </w:tcPr>
          <w:p w:rsidR="00B63172" w:rsidRPr="0017056E" w:rsidRDefault="00B63172" w:rsidP="00A50401">
            <w:pPr>
              <w:jc w:val="both"/>
            </w:pPr>
            <w:r w:rsidRPr="0017056E">
              <w:t>Special Aspect J class that sends email after the execution of those methods marked or annotated with ‘Email’</w:t>
            </w:r>
          </w:p>
          <w:p w:rsidR="00B63172" w:rsidRPr="0017056E" w:rsidRDefault="00B63172" w:rsidP="00A50401">
            <w:pPr>
              <w:jc w:val="both"/>
            </w:pPr>
          </w:p>
          <w:p w:rsidR="00B63172" w:rsidRPr="0017056E" w:rsidRDefault="00B63172" w:rsidP="00A50401">
            <w:pPr>
              <w:jc w:val="both"/>
            </w:pPr>
          </w:p>
        </w:tc>
      </w:tr>
    </w:tbl>
    <w:p w:rsidR="00B63172" w:rsidRPr="0017056E" w:rsidRDefault="00B63172" w:rsidP="00B63172">
      <w:pPr>
        <w:jc w:val="both"/>
      </w:pPr>
    </w:p>
    <w:p w:rsidR="00B63172" w:rsidRPr="00006CC8" w:rsidRDefault="00B63172" w:rsidP="00B63172">
      <w:pPr>
        <w:pStyle w:val="Heading2"/>
        <w:jc w:val="both"/>
        <w:rPr>
          <w:rFonts w:ascii="Trebuchet MS" w:eastAsia="Times New Roman" w:hAnsi="Trebuchet MS" w:cs="Arial"/>
          <w:bCs w:val="0"/>
          <w:iCs/>
          <w:color w:val="000080"/>
          <w:kern w:val="32"/>
          <w:sz w:val="24"/>
          <w:szCs w:val="28"/>
          <w:lang w:val="en-GB" w:eastAsia="en-GB"/>
        </w:rPr>
      </w:pPr>
      <w:bookmarkStart w:id="35" w:name="_Toc251145434"/>
      <w:bookmarkStart w:id="36" w:name="_Toc355965901"/>
      <w:bookmarkStart w:id="37" w:name="_Toc400643469"/>
      <w:r w:rsidRPr="00006CC8">
        <w:rPr>
          <w:rFonts w:ascii="Trebuchet MS" w:eastAsia="Times New Roman" w:hAnsi="Trebuchet MS" w:cs="Arial"/>
          <w:bCs w:val="0"/>
          <w:iCs/>
          <w:color w:val="000080"/>
          <w:kern w:val="32"/>
          <w:sz w:val="24"/>
          <w:szCs w:val="28"/>
          <w:lang w:val="en-GB" w:eastAsia="en-GB"/>
        </w:rPr>
        <w:t>Core Communication</w:t>
      </w:r>
      <w:bookmarkEnd w:id="35"/>
      <w:bookmarkEnd w:id="36"/>
      <w:bookmarkEnd w:id="3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9"/>
        <w:gridCol w:w="1795"/>
        <w:gridCol w:w="4258"/>
      </w:tblGrid>
      <w:tr w:rsidR="00B63172" w:rsidRPr="0017056E" w:rsidTr="00A50401">
        <w:tc>
          <w:tcPr>
            <w:tcW w:w="3084" w:type="dxa"/>
            <w:shd w:val="pct12" w:color="auto" w:fill="auto"/>
          </w:tcPr>
          <w:p w:rsidR="00B63172" w:rsidRPr="0017056E" w:rsidRDefault="00B63172" w:rsidP="00A50401">
            <w:pPr>
              <w:jc w:val="both"/>
              <w:rPr>
                <w:b/>
              </w:rPr>
            </w:pPr>
            <w:r w:rsidRPr="0017056E">
              <w:rPr>
                <w:b/>
              </w:rPr>
              <w:t>Class Name</w:t>
            </w:r>
          </w:p>
        </w:tc>
        <w:tc>
          <w:tcPr>
            <w:tcW w:w="1795" w:type="dxa"/>
            <w:shd w:val="pct12" w:color="auto" w:fill="auto"/>
          </w:tcPr>
          <w:p w:rsidR="00B63172" w:rsidRPr="0017056E" w:rsidRDefault="00B63172" w:rsidP="00A50401">
            <w:pPr>
              <w:jc w:val="both"/>
              <w:rPr>
                <w:b/>
              </w:rPr>
            </w:pPr>
            <w:r w:rsidRPr="0017056E">
              <w:rPr>
                <w:b/>
              </w:rPr>
              <w:t>Package</w:t>
            </w:r>
          </w:p>
        </w:tc>
        <w:tc>
          <w:tcPr>
            <w:tcW w:w="4258" w:type="dxa"/>
            <w:shd w:val="pct12" w:color="auto" w:fill="auto"/>
          </w:tcPr>
          <w:p w:rsidR="00B63172" w:rsidRPr="0017056E" w:rsidRDefault="00B63172" w:rsidP="00A50401">
            <w:pPr>
              <w:jc w:val="both"/>
              <w:rPr>
                <w:b/>
              </w:rPr>
            </w:pPr>
            <w:r w:rsidRPr="0017056E">
              <w:rPr>
                <w:b/>
              </w:rPr>
              <w:t>Description</w:t>
            </w:r>
          </w:p>
        </w:tc>
      </w:tr>
      <w:tr w:rsidR="00B63172" w:rsidRPr="0017056E" w:rsidTr="00A50401">
        <w:tc>
          <w:tcPr>
            <w:tcW w:w="3084" w:type="dxa"/>
          </w:tcPr>
          <w:p w:rsidR="00B63172" w:rsidRPr="0017056E" w:rsidRDefault="00B63172" w:rsidP="00A50401">
            <w:pPr>
              <w:jc w:val="both"/>
            </w:pPr>
            <w:proofErr w:type="spellStart"/>
            <w:r w:rsidRPr="0017056E">
              <w:t>OutBoundQueuePoller</w:t>
            </w:r>
            <w:proofErr w:type="spellEnd"/>
          </w:p>
        </w:tc>
        <w:tc>
          <w:tcPr>
            <w:tcW w:w="1795" w:type="dxa"/>
          </w:tcPr>
          <w:p w:rsidR="00B63172" w:rsidRPr="0017056E" w:rsidRDefault="00B63172" w:rsidP="00A50401">
            <w:pPr>
              <w:jc w:val="both"/>
            </w:pPr>
            <w:proofErr w:type="spellStart"/>
            <w:r w:rsidRPr="0017056E">
              <w:t>util</w:t>
            </w:r>
            <w:proofErr w:type="spellEnd"/>
          </w:p>
        </w:tc>
        <w:tc>
          <w:tcPr>
            <w:tcW w:w="4258" w:type="dxa"/>
          </w:tcPr>
          <w:p w:rsidR="00B63172" w:rsidRPr="0017056E" w:rsidRDefault="00B63172" w:rsidP="00A50401">
            <w:pPr>
              <w:jc w:val="both"/>
            </w:pPr>
            <w:r w:rsidRPr="0017056E">
              <w:t xml:space="preserve">As the name suggests, it polls for ant out bound messages to the MONITOR system. </w:t>
            </w:r>
          </w:p>
        </w:tc>
      </w:tr>
      <w:tr w:rsidR="00B63172" w:rsidRPr="0017056E" w:rsidTr="00A50401">
        <w:tc>
          <w:tcPr>
            <w:tcW w:w="3084" w:type="dxa"/>
          </w:tcPr>
          <w:p w:rsidR="00B63172" w:rsidRPr="0017056E" w:rsidRDefault="00B63172" w:rsidP="00A50401">
            <w:pPr>
              <w:jc w:val="both"/>
            </w:pPr>
            <w:r w:rsidRPr="0017056E">
              <w:t>TransmitBatchDetails.java</w:t>
            </w:r>
          </w:p>
        </w:tc>
        <w:tc>
          <w:tcPr>
            <w:tcW w:w="1795" w:type="dxa"/>
          </w:tcPr>
          <w:p w:rsidR="00B63172" w:rsidRPr="0017056E" w:rsidRDefault="00B63172" w:rsidP="00A50401">
            <w:pPr>
              <w:jc w:val="both"/>
            </w:pPr>
            <w:proofErr w:type="spellStart"/>
            <w:r w:rsidRPr="0017056E">
              <w:t>messagehandlers</w:t>
            </w:r>
            <w:proofErr w:type="spellEnd"/>
          </w:p>
        </w:tc>
        <w:tc>
          <w:tcPr>
            <w:tcW w:w="4258" w:type="dxa"/>
          </w:tcPr>
          <w:p w:rsidR="00B63172" w:rsidRPr="0017056E" w:rsidRDefault="00B63172" w:rsidP="00A50401">
            <w:pPr>
              <w:jc w:val="both"/>
            </w:pPr>
            <w:r w:rsidRPr="0017056E">
              <w:t xml:space="preserve">Special message handler class to transmit the batch details or information. </w:t>
            </w:r>
          </w:p>
          <w:p w:rsidR="00B63172" w:rsidRPr="0017056E" w:rsidRDefault="00B63172" w:rsidP="00A50401">
            <w:pPr>
              <w:jc w:val="both"/>
            </w:pPr>
            <w:r w:rsidRPr="0017056E">
              <w:t xml:space="preserve">The messages processed by this special class are – </w:t>
            </w:r>
          </w:p>
          <w:p w:rsidR="00B63172" w:rsidRPr="0017056E" w:rsidRDefault="00B63172" w:rsidP="00A50401">
            <w:pPr>
              <w:jc w:val="both"/>
            </w:pPr>
            <w:r w:rsidRPr="0017056E">
              <w:t xml:space="preserve">BSADDBATCH – When a batch information is </w:t>
            </w:r>
            <w:r w:rsidRPr="0017056E">
              <w:lastRenderedPageBreak/>
              <w:t xml:space="preserve">to be added </w:t>
            </w:r>
          </w:p>
          <w:p w:rsidR="00B63172" w:rsidRPr="0017056E" w:rsidRDefault="00B63172" w:rsidP="00A50401">
            <w:pPr>
              <w:jc w:val="both"/>
            </w:pPr>
            <w:r w:rsidRPr="0017056E">
              <w:t>BSUPDBATCH – When the batch information is to be updated</w:t>
            </w:r>
          </w:p>
        </w:tc>
      </w:tr>
      <w:tr w:rsidR="00B63172" w:rsidRPr="0017056E" w:rsidTr="00A50401">
        <w:tc>
          <w:tcPr>
            <w:tcW w:w="3084" w:type="dxa"/>
          </w:tcPr>
          <w:p w:rsidR="00B63172" w:rsidRPr="0017056E" w:rsidRDefault="00B63172" w:rsidP="00A50401">
            <w:pPr>
              <w:jc w:val="both"/>
            </w:pPr>
            <w:r w:rsidRPr="0017056E">
              <w:lastRenderedPageBreak/>
              <w:t>TransmitBatchLog.java</w:t>
            </w:r>
          </w:p>
        </w:tc>
        <w:tc>
          <w:tcPr>
            <w:tcW w:w="1795" w:type="dxa"/>
          </w:tcPr>
          <w:p w:rsidR="00B63172" w:rsidRPr="0017056E" w:rsidRDefault="00B63172" w:rsidP="00A50401">
            <w:pPr>
              <w:jc w:val="both"/>
            </w:pPr>
            <w:proofErr w:type="spellStart"/>
            <w:r w:rsidRPr="0017056E">
              <w:t>messagehandlers</w:t>
            </w:r>
            <w:proofErr w:type="spellEnd"/>
          </w:p>
        </w:tc>
        <w:tc>
          <w:tcPr>
            <w:tcW w:w="4258" w:type="dxa"/>
          </w:tcPr>
          <w:p w:rsidR="00B63172" w:rsidRPr="0017056E" w:rsidRDefault="00B63172" w:rsidP="00A50401">
            <w:pPr>
              <w:jc w:val="both"/>
            </w:pPr>
            <w:r w:rsidRPr="0017056E">
              <w:t>Special message handler class to transmit the batch log and related information.</w:t>
            </w:r>
          </w:p>
          <w:p w:rsidR="00B63172" w:rsidRPr="0017056E" w:rsidRDefault="00B63172" w:rsidP="00A50401">
            <w:pPr>
              <w:jc w:val="both"/>
            </w:pPr>
            <w:r w:rsidRPr="0017056E">
              <w:t xml:space="preserve">The message processed by this class is – </w:t>
            </w:r>
          </w:p>
          <w:p w:rsidR="00B63172" w:rsidRPr="0017056E" w:rsidRDefault="00B63172" w:rsidP="00A50401">
            <w:pPr>
              <w:jc w:val="both"/>
            </w:pPr>
            <w:r w:rsidRPr="0017056E">
              <w:t xml:space="preserve">BSADDBALOG – when a log entry in added into the LOG table. </w:t>
            </w:r>
          </w:p>
        </w:tc>
      </w:tr>
      <w:tr w:rsidR="00B63172" w:rsidRPr="0017056E" w:rsidTr="00A50401">
        <w:tc>
          <w:tcPr>
            <w:tcW w:w="3084" w:type="dxa"/>
          </w:tcPr>
          <w:p w:rsidR="00B63172" w:rsidRPr="0017056E" w:rsidRDefault="00B63172" w:rsidP="00A50401">
            <w:pPr>
              <w:jc w:val="both"/>
            </w:pPr>
            <w:r w:rsidRPr="0017056E">
              <w:t>TransmitProgressLevel.java</w:t>
            </w:r>
          </w:p>
        </w:tc>
        <w:tc>
          <w:tcPr>
            <w:tcW w:w="1795" w:type="dxa"/>
          </w:tcPr>
          <w:p w:rsidR="00B63172" w:rsidRPr="0017056E" w:rsidRDefault="00B63172" w:rsidP="00A50401">
            <w:pPr>
              <w:jc w:val="both"/>
            </w:pPr>
            <w:proofErr w:type="spellStart"/>
            <w:r w:rsidRPr="0017056E">
              <w:t>messagehandlers</w:t>
            </w:r>
            <w:proofErr w:type="spellEnd"/>
          </w:p>
        </w:tc>
        <w:tc>
          <w:tcPr>
            <w:tcW w:w="4258" w:type="dxa"/>
          </w:tcPr>
          <w:p w:rsidR="00B63172" w:rsidRPr="0017056E" w:rsidRDefault="00B63172" w:rsidP="00A50401">
            <w:pPr>
              <w:jc w:val="both"/>
            </w:pPr>
            <w:r w:rsidRPr="0017056E">
              <w:t>Special message handler class to transmit the batch progress level information.</w:t>
            </w:r>
          </w:p>
          <w:p w:rsidR="00B63172" w:rsidRPr="0017056E" w:rsidRDefault="00B63172" w:rsidP="00A50401">
            <w:pPr>
              <w:jc w:val="both"/>
            </w:pPr>
            <w:r w:rsidRPr="0017056E">
              <w:t xml:space="preserve">The messages processed by this class </w:t>
            </w:r>
          </w:p>
          <w:p w:rsidR="00B63172" w:rsidRPr="0017056E" w:rsidRDefault="00B63172" w:rsidP="00A50401">
            <w:pPr>
              <w:jc w:val="both"/>
            </w:pPr>
            <w:r w:rsidRPr="0017056E">
              <w:t xml:space="preserve">SSADDBAPRG – when a progress level is to be added </w:t>
            </w:r>
          </w:p>
          <w:p w:rsidR="00B63172" w:rsidRPr="0017056E" w:rsidRDefault="00B63172" w:rsidP="00A50401">
            <w:pPr>
              <w:jc w:val="both"/>
            </w:pPr>
            <w:r w:rsidRPr="0017056E">
              <w:t>SSUPDBAPRG – when a progress level is to be updated</w:t>
            </w:r>
          </w:p>
          <w:p w:rsidR="00B63172" w:rsidRPr="0017056E" w:rsidRDefault="00B63172" w:rsidP="00A50401">
            <w:pPr>
              <w:jc w:val="both"/>
            </w:pPr>
          </w:p>
        </w:tc>
      </w:tr>
      <w:tr w:rsidR="00B63172" w:rsidRPr="0017056E" w:rsidTr="00A50401">
        <w:tc>
          <w:tcPr>
            <w:tcW w:w="3084" w:type="dxa"/>
          </w:tcPr>
          <w:p w:rsidR="00B63172" w:rsidRPr="0017056E" w:rsidRDefault="00B63172" w:rsidP="00A50401">
            <w:pPr>
              <w:jc w:val="both"/>
            </w:pPr>
            <w:r w:rsidRPr="0017056E">
              <w:t>TransmitSystemInformation.java</w:t>
            </w:r>
          </w:p>
        </w:tc>
        <w:tc>
          <w:tcPr>
            <w:tcW w:w="1795" w:type="dxa"/>
          </w:tcPr>
          <w:p w:rsidR="00B63172" w:rsidRPr="0017056E" w:rsidRDefault="00B63172" w:rsidP="00A50401">
            <w:pPr>
              <w:jc w:val="both"/>
            </w:pPr>
            <w:proofErr w:type="spellStart"/>
            <w:r w:rsidRPr="0017056E">
              <w:t>messagehandlers</w:t>
            </w:r>
            <w:proofErr w:type="spellEnd"/>
          </w:p>
        </w:tc>
        <w:tc>
          <w:tcPr>
            <w:tcW w:w="4258" w:type="dxa"/>
          </w:tcPr>
          <w:p w:rsidR="00B63172" w:rsidRPr="0017056E" w:rsidRDefault="00B63172" w:rsidP="00A50401">
            <w:pPr>
              <w:jc w:val="both"/>
            </w:pPr>
            <w:r w:rsidRPr="0017056E">
              <w:t>Special message handler class to transmit the system information on which the batch is run.</w:t>
            </w:r>
          </w:p>
          <w:p w:rsidR="00B63172" w:rsidRPr="0017056E" w:rsidRDefault="00B63172" w:rsidP="00A50401">
            <w:pPr>
              <w:jc w:val="both"/>
            </w:pPr>
            <w:r w:rsidRPr="0017056E">
              <w:t xml:space="preserve">The message processed by this class – </w:t>
            </w:r>
          </w:p>
          <w:p w:rsidR="00B63172" w:rsidRPr="0017056E" w:rsidRDefault="00B63172" w:rsidP="00A50401">
            <w:pPr>
              <w:jc w:val="both"/>
            </w:pPr>
            <w:r w:rsidRPr="0017056E">
              <w:t xml:space="preserve">SSADDSYSIN – when system information is to be added. </w:t>
            </w:r>
          </w:p>
        </w:tc>
      </w:tr>
    </w:tbl>
    <w:p w:rsidR="00B63172" w:rsidRPr="0017056E" w:rsidRDefault="00B63172" w:rsidP="00B63172">
      <w:pPr>
        <w:jc w:val="both"/>
      </w:pPr>
    </w:p>
    <w:p w:rsidR="00B63172" w:rsidRPr="00006CC8" w:rsidRDefault="00B63172" w:rsidP="00B63172">
      <w:pPr>
        <w:pStyle w:val="Heading2"/>
        <w:jc w:val="both"/>
        <w:rPr>
          <w:rFonts w:ascii="Trebuchet MS" w:eastAsia="Times New Roman" w:hAnsi="Trebuchet MS" w:cs="Arial"/>
          <w:bCs w:val="0"/>
          <w:iCs/>
          <w:color w:val="000080"/>
          <w:kern w:val="32"/>
          <w:sz w:val="24"/>
          <w:szCs w:val="28"/>
          <w:lang w:val="en-GB" w:eastAsia="en-GB"/>
        </w:rPr>
      </w:pPr>
      <w:bookmarkStart w:id="38" w:name="_Toc251145435"/>
      <w:bookmarkStart w:id="39" w:name="_Toc355965902"/>
      <w:bookmarkStart w:id="40" w:name="_Toc400643470"/>
      <w:r w:rsidRPr="00006CC8">
        <w:rPr>
          <w:rFonts w:ascii="Trebuchet MS" w:eastAsia="Times New Roman" w:hAnsi="Trebuchet MS" w:cs="Arial"/>
          <w:bCs w:val="0"/>
          <w:iCs/>
          <w:color w:val="000080"/>
          <w:kern w:val="32"/>
          <w:sz w:val="24"/>
          <w:szCs w:val="28"/>
          <w:lang w:val="en-GB" w:eastAsia="en-GB"/>
        </w:rPr>
        <w:t>Monitor Communication</w:t>
      </w:r>
      <w:bookmarkEnd w:id="38"/>
      <w:bookmarkEnd w:id="39"/>
      <w:bookmarkEnd w:id="4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1795"/>
        <w:gridCol w:w="4264"/>
      </w:tblGrid>
      <w:tr w:rsidR="00B63172" w:rsidRPr="0017056E" w:rsidTr="00A50401">
        <w:tc>
          <w:tcPr>
            <w:tcW w:w="3078" w:type="dxa"/>
            <w:shd w:val="pct12" w:color="auto" w:fill="auto"/>
          </w:tcPr>
          <w:p w:rsidR="00B63172" w:rsidRPr="0017056E" w:rsidRDefault="00B63172" w:rsidP="00A50401">
            <w:pPr>
              <w:jc w:val="both"/>
              <w:rPr>
                <w:b/>
              </w:rPr>
            </w:pPr>
            <w:r w:rsidRPr="0017056E">
              <w:rPr>
                <w:b/>
              </w:rPr>
              <w:t>Class Name</w:t>
            </w:r>
          </w:p>
        </w:tc>
        <w:tc>
          <w:tcPr>
            <w:tcW w:w="1795" w:type="dxa"/>
            <w:shd w:val="pct12" w:color="auto" w:fill="auto"/>
          </w:tcPr>
          <w:p w:rsidR="00B63172" w:rsidRPr="0017056E" w:rsidRDefault="00B63172" w:rsidP="00A50401">
            <w:pPr>
              <w:jc w:val="both"/>
              <w:rPr>
                <w:b/>
              </w:rPr>
            </w:pPr>
            <w:r w:rsidRPr="0017056E">
              <w:rPr>
                <w:b/>
              </w:rPr>
              <w:t>Package</w:t>
            </w:r>
          </w:p>
        </w:tc>
        <w:tc>
          <w:tcPr>
            <w:tcW w:w="4264" w:type="dxa"/>
            <w:shd w:val="pct12" w:color="auto" w:fill="auto"/>
          </w:tcPr>
          <w:p w:rsidR="00B63172" w:rsidRPr="0017056E" w:rsidRDefault="00B63172" w:rsidP="00A50401">
            <w:pPr>
              <w:jc w:val="both"/>
              <w:rPr>
                <w:b/>
              </w:rPr>
            </w:pPr>
            <w:r w:rsidRPr="0017056E">
              <w:rPr>
                <w:b/>
              </w:rPr>
              <w:t>Description</w:t>
            </w:r>
          </w:p>
        </w:tc>
      </w:tr>
      <w:tr w:rsidR="00B63172" w:rsidRPr="0017056E" w:rsidTr="00A50401">
        <w:tc>
          <w:tcPr>
            <w:tcW w:w="3078" w:type="dxa"/>
          </w:tcPr>
          <w:p w:rsidR="00B63172" w:rsidRPr="0017056E" w:rsidRDefault="00B63172" w:rsidP="00A50401">
            <w:pPr>
              <w:jc w:val="both"/>
            </w:pPr>
            <w:proofErr w:type="spellStart"/>
            <w:r w:rsidRPr="0017056E">
              <w:t>OutBoundQueuePoller</w:t>
            </w:r>
            <w:proofErr w:type="spellEnd"/>
          </w:p>
        </w:tc>
        <w:tc>
          <w:tcPr>
            <w:tcW w:w="1795" w:type="dxa"/>
          </w:tcPr>
          <w:p w:rsidR="00B63172" w:rsidRPr="0017056E" w:rsidRDefault="00B63172" w:rsidP="00A50401">
            <w:pPr>
              <w:jc w:val="both"/>
            </w:pPr>
            <w:proofErr w:type="spellStart"/>
            <w:r w:rsidRPr="0017056E">
              <w:t>util</w:t>
            </w:r>
            <w:proofErr w:type="spellEnd"/>
          </w:p>
        </w:tc>
        <w:tc>
          <w:tcPr>
            <w:tcW w:w="4264" w:type="dxa"/>
          </w:tcPr>
          <w:p w:rsidR="00B63172" w:rsidRPr="0017056E" w:rsidRDefault="00B63172" w:rsidP="00A50401">
            <w:pPr>
              <w:jc w:val="both"/>
            </w:pPr>
            <w:r w:rsidRPr="0017056E">
              <w:t xml:space="preserve">As the name suggests, it polls for ant out bound messages to the CORE system. </w:t>
            </w:r>
          </w:p>
        </w:tc>
      </w:tr>
      <w:tr w:rsidR="00B63172" w:rsidRPr="0017056E" w:rsidTr="00A50401">
        <w:tc>
          <w:tcPr>
            <w:tcW w:w="3078" w:type="dxa"/>
          </w:tcPr>
          <w:p w:rsidR="00B63172" w:rsidRPr="0017056E" w:rsidRDefault="00B63172" w:rsidP="00A50401">
            <w:pPr>
              <w:jc w:val="both"/>
            </w:pPr>
            <w:proofErr w:type="spellStart"/>
            <w:r w:rsidRPr="0017056E">
              <w:t>RunBatch</w:t>
            </w:r>
            <w:proofErr w:type="spellEnd"/>
          </w:p>
        </w:tc>
        <w:tc>
          <w:tcPr>
            <w:tcW w:w="1795" w:type="dxa"/>
          </w:tcPr>
          <w:p w:rsidR="00B63172" w:rsidRPr="0017056E" w:rsidRDefault="00B63172" w:rsidP="00A50401">
            <w:pPr>
              <w:jc w:val="both"/>
            </w:pPr>
            <w:proofErr w:type="spellStart"/>
            <w:r w:rsidRPr="0017056E">
              <w:t>messagehandlers</w:t>
            </w:r>
            <w:proofErr w:type="spellEnd"/>
          </w:p>
        </w:tc>
        <w:tc>
          <w:tcPr>
            <w:tcW w:w="4264" w:type="dxa"/>
          </w:tcPr>
          <w:p w:rsidR="00B63172" w:rsidRPr="0017056E" w:rsidRDefault="00B63172" w:rsidP="00A50401">
            <w:pPr>
              <w:jc w:val="both"/>
            </w:pPr>
            <w:r w:rsidRPr="0017056E">
              <w:t xml:space="preserve">Special class to transmit the information from the MONITOR to the CORE system to </w:t>
            </w:r>
            <w:r w:rsidRPr="0017056E">
              <w:lastRenderedPageBreak/>
              <w:t>start an unscheduled batch.</w:t>
            </w:r>
          </w:p>
          <w:p w:rsidR="00B63172" w:rsidRPr="0017056E" w:rsidRDefault="00B63172" w:rsidP="00A50401">
            <w:pPr>
              <w:jc w:val="both"/>
            </w:pPr>
            <w:r w:rsidRPr="0017056E">
              <w:t xml:space="preserve">The message processed by this class is – </w:t>
            </w:r>
          </w:p>
          <w:p w:rsidR="00B63172" w:rsidRPr="0017056E" w:rsidRDefault="00B63172" w:rsidP="00A50401">
            <w:pPr>
              <w:jc w:val="both"/>
            </w:pPr>
            <w:r w:rsidRPr="0017056E">
              <w:t xml:space="preserve">BSRUNBATCH – Instruction to start the batch </w:t>
            </w:r>
          </w:p>
        </w:tc>
      </w:tr>
      <w:tr w:rsidR="00B63172" w:rsidRPr="0017056E" w:rsidTr="00A50401">
        <w:tc>
          <w:tcPr>
            <w:tcW w:w="3078" w:type="dxa"/>
          </w:tcPr>
          <w:p w:rsidR="00B63172" w:rsidRPr="0017056E" w:rsidRDefault="00B63172" w:rsidP="00A50401">
            <w:pPr>
              <w:jc w:val="both"/>
            </w:pPr>
            <w:proofErr w:type="spellStart"/>
            <w:r w:rsidRPr="0017056E">
              <w:lastRenderedPageBreak/>
              <w:t>StopBatch</w:t>
            </w:r>
            <w:proofErr w:type="spellEnd"/>
          </w:p>
        </w:tc>
        <w:tc>
          <w:tcPr>
            <w:tcW w:w="1795" w:type="dxa"/>
          </w:tcPr>
          <w:p w:rsidR="00B63172" w:rsidRPr="0017056E" w:rsidRDefault="00B63172" w:rsidP="00A50401">
            <w:pPr>
              <w:jc w:val="both"/>
            </w:pPr>
            <w:proofErr w:type="spellStart"/>
            <w:r w:rsidRPr="0017056E">
              <w:t>messagehandlers</w:t>
            </w:r>
            <w:proofErr w:type="spellEnd"/>
          </w:p>
        </w:tc>
        <w:tc>
          <w:tcPr>
            <w:tcW w:w="4264" w:type="dxa"/>
          </w:tcPr>
          <w:p w:rsidR="00B63172" w:rsidRPr="0017056E" w:rsidRDefault="00B63172" w:rsidP="00A50401">
            <w:pPr>
              <w:jc w:val="both"/>
            </w:pPr>
            <w:r w:rsidRPr="0017056E">
              <w:t>Special class to transmit the information from the MONITOR to the CORE system to stop a running batch.</w:t>
            </w:r>
          </w:p>
          <w:p w:rsidR="00B63172" w:rsidRPr="0017056E" w:rsidRDefault="00B63172" w:rsidP="00A50401">
            <w:pPr>
              <w:jc w:val="both"/>
            </w:pPr>
            <w:r w:rsidRPr="0017056E">
              <w:t xml:space="preserve">BSSTOBATCH – Instruction to stop the batch </w:t>
            </w:r>
          </w:p>
          <w:p w:rsidR="00B63172" w:rsidRPr="0017056E" w:rsidRDefault="00B63172" w:rsidP="00A50401">
            <w:pPr>
              <w:jc w:val="both"/>
            </w:pPr>
            <w:r w:rsidRPr="0017056E">
              <w:t>Note – This message also becomes the in-bound message for the CORE system</w:t>
            </w:r>
          </w:p>
        </w:tc>
      </w:tr>
      <w:tr w:rsidR="00B63172" w:rsidRPr="0017056E" w:rsidTr="00A50401">
        <w:tc>
          <w:tcPr>
            <w:tcW w:w="3078" w:type="dxa"/>
          </w:tcPr>
          <w:p w:rsidR="00B63172" w:rsidRPr="0017056E" w:rsidRDefault="00B63172" w:rsidP="00A50401">
            <w:pPr>
              <w:jc w:val="both"/>
            </w:pPr>
            <w:proofErr w:type="spellStart"/>
            <w:r w:rsidRPr="0017056E">
              <w:t>AddCalendar</w:t>
            </w:r>
            <w:proofErr w:type="spellEnd"/>
          </w:p>
        </w:tc>
        <w:tc>
          <w:tcPr>
            <w:tcW w:w="1795" w:type="dxa"/>
          </w:tcPr>
          <w:p w:rsidR="00B63172" w:rsidRPr="0017056E" w:rsidRDefault="00B63172" w:rsidP="00A50401">
            <w:pPr>
              <w:jc w:val="both"/>
            </w:pPr>
            <w:proofErr w:type="spellStart"/>
            <w:r w:rsidRPr="0017056E">
              <w:t>messagehandlers</w:t>
            </w:r>
            <w:proofErr w:type="spellEnd"/>
          </w:p>
        </w:tc>
        <w:tc>
          <w:tcPr>
            <w:tcW w:w="4264" w:type="dxa"/>
          </w:tcPr>
          <w:p w:rsidR="00B63172" w:rsidRPr="0017056E" w:rsidRDefault="00B63172" w:rsidP="00A50401">
            <w:pPr>
              <w:jc w:val="both"/>
            </w:pPr>
            <w:r w:rsidRPr="0017056E">
              <w:t>Special class to transmit the information from the MONITOR to the CORE system to add calendar data.</w:t>
            </w:r>
          </w:p>
          <w:p w:rsidR="00B63172" w:rsidRPr="0017056E" w:rsidRDefault="00B63172" w:rsidP="00A50401">
            <w:pPr>
              <w:jc w:val="both"/>
            </w:pPr>
            <w:r w:rsidRPr="0017056E">
              <w:t xml:space="preserve">BSCALENDAR – Instruction to add calendar </w:t>
            </w:r>
          </w:p>
        </w:tc>
      </w:tr>
    </w:tbl>
    <w:p w:rsidR="00B63172" w:rsidRPr="0017056E" w:rsidRDefault="00B63172" w:rsidP="00B63172">
      <w:pPr>
        <w:jc w:val="both"/>
      </w:pPr>
    </w:p>
    <w:p w:rsidR="00913023" w:rsidRDefault="00913023" w:rsidP="005F42AD">
      <w:pPr>
        <w:pStyle w:val="ListParagraph"/>
        <w:spacing w:line="360" w:lineRule="auto"/>
      </w:pPr>
    </w:p>
    <w:p w:rsidR="003418F6" w:rsidRPr="00390E34" w:rsidRDefault="003418F6" w:rsidP="003418F6">
      <w:pPr>
        <w:pStyle w:val="Heading1"/>
        <w:numPr>
          <w:ilvl w:val="0"/>
          <w:numId w:val="7"/>
        </w:numPr>
        <w:spacing w:before="240" w:after="240" w:line="240" w:lineRule="atLeast"/>
        <w:ind w:left="432" w:hanging="432"/>
        <w:jc w:val="both"/>
        <w:rPr>
          <w:rFonts w:ascii="Trebuchet MS" w:eastAsia="Times New Roman" w:hAnsi="Trebuchet MS" w:cs="Arial"/>
          <w:color w:val="000080"/>
          <w:kern w:val="32"/>
          <w:lang w:val="en-GB" w:eastAsia="en-GB"/>
        </w:rPr>
      </w:pPr>
      <w:bookmarkStart w:id="41" w:name="_Toc400643471"/>
      <w:r>
        <w:rPr>
          <w:rFonts w:ascii="Trebuchet MS" w:eastAsia="Times New Roman" w:hAnsi="Trebuchet MS" w:cs="Arial"/>
          <w:color w:val="000080"/>
          <w:kern w:val="32"/>
          <w:lang w:val="en-GB" w:eastAsia="en-GB"/>
        </w:rPr>
        <w:t>Build instructions</w:t>
      </w:r>
      <w:bookmarkEnd w:id="41"/>
    </w:p>
    <w:p w:rsidR="00B459D8" w:rsidRPr="00006CC8" w:rsidRDefault="00B459D8" w:rsidP="003418F6">
      <w:pPr>
        <w:pStyle w:val="Heading2"/>
        <w:ind w:firstLine="360"/>
        <w:rPr>
          <w:rFonts w:ascii="Trebuchet MS" w:eastAsia="Times New Roman" w:hAnsi="Trebuchet MS" w:cs="Arial"/>
          <w:bCs w:val="0"/>
          <w:iCs/>
          <w:color w:val="000080"/>
          <w:kern w:val="32"/>
          <w:sz w:val="24"/>
          <w:szCs w:val="28"/>
          <w:lang w:val="en-GB" w:eastAsia="en-GB"/>
        </w:rPr>
      </w:pPr>
      <w:bookmarkStart w:id="42" w:name="_Toc251145441"/>
      <w:bookmarkStart w:id="43" w:name="_Toc355965909"/>
      <w:bookmarkStart w:id="44" w:name="_Toc400643472"/>
      <w:r w:rsidRPr="00006CC8">
        <w:rPr>
          <w:rFonts w:ascii="Trebuchet MS" w:eastAsia="Times New Roman" w:hAnsi="Trebuchet MS" w:cs="Arial"/>
          <w:bCs w:val="0"/>
          <w:iCs/>
          <w:color w:val="000080"/>
          <w:kern w:val="32"/>
          <w:sz w:val="24"/>
          <w:szCs w:val="28"/>
          <w:lang w:val="en-GB" w:eastAsia="en-GB"/>
        </w:rPr>
        <w:t>Build / Deploy / Configure / Start components</w:t>
      </w:r>
      <w:bookmarkEnd w:id="42"/>
      <w:bookmarkEnd w:id="43"/>
      <w:bookmarkEnd w:id="44"/>
    </w:p>
    <w:p w:rsidR="001F6022" w:rsidRPr="00006CC8" w:rsidRDefault="00B459D8" w:rsidP="00006CC8">
      <w:pPr>
        <w:pStyle w:val="Heading2"/>
        <w:numPr>
          <w:ilvl w:val="1"/>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45" w:name="_Toc400643473"/>
      <w:r w:rsidRPr="00006CC8">
        <w:rPr>
          <w:rFonts w:ascii="Trebuchet MS" w:eastAsia="Times New Roman" w:hAnsi="Trebuchet MS" w:cs="Arial"/>
          <w:bCs w:val="0"/>
          <w:iCs/>
          <w:color w:val="000080"/>
          <w:kern w:val="32"/>
          <w:sz w:val="24"/>
          <w:szCs w:val="28"/>
          <w:lang w:val="en-GB" w:eastAsia="en-GB"/>
        </w:rPr>
        <w:t>Building components</w:t>
      </w:r>
      <w:bookmarkEnd w:id="45"/>
    </w:p>
    <w:p w:rsidR="001F6022" w:rsidRPr="00006CC8" w:rsidRDefault="001F6022"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46" w:name="_Toc400643474"/>
      <w:r w:rsidRPr="00006CC8">
        <w:rPr>
          <w:rFonts w:ascii="Trebuchet MS" w:eastAsia="Times New Roman" w:hAnsi="Trebuchet MS" w:cs="Arial"/>
          <w:bCs w:val="0"/>
          <w:iCs/>
          <w:color w:val="000080"/>
          <w:kern w:val="32"/>
          <w:sz w:val="24"/>
          <w:szCs w:val="28"/>
          <w:lang w:val="en-GB" w:eastAsia="en-GB"/>
        </w:rPr>
        <w:t xml:space="preserve">Building </w:t>
      </w:r>
      <w:r w:rsidR="005C5BC8">
        <w:rPr>
          <w:rFonts w:ascii="Trebuchet MS" w:eastAsia="Times New Roman" w:hAnsi="Trebuchet MS" w:cs="Arial"/>
          <w:bCs w:val="0"/>
          <w:iCs/>
          <w:color w:val="000080"/>
          <w:kern w:val="32"/>
          <w:sz w:val="24"/>
          <w:szCs w:val="28"/>
          <w:lang w:val="en-GB" w:eastAsia="en-GB"/>
        </w:rPr>
        <w:t>JBEAM</w:t>
      </w:r>
      <w:r w:rsidRPr="00006CC8">
        <w:rPr>
          <w:rFonts w:ascii="Trebuchet MS" w:eastAsia="Times New Roman" w:hAnsi="Trebuchet MS" w:cs="Arial"/>
          <w:bCs w:val="0"/>
          <w:iCs/>
          <w:color w:val="000080"/>
          <w:kern w:val="32"/>
          <w:sz w:val="24"/>
          <w:szCs w:val="28"/>
          <w:lang w:val="en-GB" w:eastAsia="en-GB"/>
        </w:rPr>
        <w:t xml:space="preserve"> Core, Core-</w:t>
      </w:r>
      <w:proofErr w:type="spellStart"/>
      <w:r w:rsidRPr="00006CC8">
        <w:rPr>
          <w:rFonts w:ascii="Trebuchet MS" w:eastAsia="Times New Roman" w:hAnsi="Trebuchet MS" w:cs="Arial"/>
          <w:bCs w:val="0"/>
          <w:iCs/>
          <w:color w:val="000080"/>
          <w:kern w:val="32"/>
          <w:sz w:val="24"/>
          <w:szCs w:val="28"/>
          <w:lang w:val="en-GB" w:eastAsia="en-GB"/>
        </w:rPr>
        <w:t>comm</w:t>
      </w:r>
      <w:proofErr w:type="spellEnd"/>
      <w:r w:rsidRPr="00006CC8">
        <w:rPr>
          <w:rFonts w:ascii="Trebuchet MS" w:eastAsia="Times New Roman" w:hAnsi="Trebuchet MS" w:cs="Arial"/>
          <w:bCs w:val="0"/>
          <w:iCs/>
          <w:color w:val="000080"/>
          <w:kern w:val="32"/>
          <w:sz w:val="24"/>
          <w:szCs w:val="28"/>
          <w:lang w:val="en-GB" w:eastAsia="en-GB"/>
        </w:rPr>
        <w:t>, Monitor-</w:t>
      </w:r>
      <w:proofErr w:type="spellStart"/>
      <w:r w:rsidRPr="00006CC8">
        <w:rPr>
          <w:rFonts w:ascii="Trebuchet MS" w:eastAsia="Times New Roman" w:hAnsi="Trebuchet MS" w:cs="Arial"/>
          <w:bCs w:val="0"/>
          <w:iCs/>
          <w:color w:val="000080"/>
          <w:kern w:val="32"/>
          <w:sz w:val="24"/>
          <w:szCs w:val="28"/>
          <w:lang w:val="en-GB" w:eastAsia="en-GB"/>
        </w:rPr>
        <w:t>comm</w:t>
      </w:r>
      <w:proofErr w:type="spellEnd"/>
      <w:r w:rsidRPr="00006CC8">
        <w:rPr>
          <w:rFonts w:ascii="Trebuchet MS" w:eastAsia="Times New Roman" w:hAnsi="Trebuchet MS" w:cs="Arial"/>
          <w:bCs w:val="0"/>
          <w:iCs/>
          <w:color w:val="000080"/>
          <w:kern w:val="32"/>
          <w:sz w:val="24"/>
          <w:szCs w:val="28"/>
          <w:lang w:val="en-GB" w:eastAsia="en-GB"/>
        </w:rPr>
        <w:t xml:space="preserve"> and Monitor services</w:t>
      </w:r>
      <w:bookmarkEnd w:id="46"/>
    </w:p>
    <w:p w:rsidR="00B459D8" w:rsidRPr="0017056E" w:rsidRDefault="00B459D8" w:rsidP="00B459D8">
      <w:pPr>
        <w:jc w:val="both"/>
      </w:pPr>
      <w:r w:rsidRPr="0017056E">
        <w:t xml:space="preserve">All components, except FLEX UI, </w:t>
      </w:r>
      <w:r>
        <w:t xml:space="preserve">are </w:t>
      </w:r>
      <w:proofErr w:type="spellStart"/>
      <w:r>
        <w:t>mavenized</w:t>
      </w:r>
      <w:proofErr w:type="spellEnd"/>
      <w:r>
        <w:t xml:space="preserve"> and are under the parent project </w:t>
      </w:r>
      <w:proofErr w:type="spellStart"/>
      <w:r>
        <w:t>jbeam</w:t>
      </w:r>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797"/>
      </w:tblGrid>
      <w:tr w:rsidR="00B459D8" w:rsidRPr="0017056E" w:rsidTr="00A50401">
        <w:tc>
          <w:tcPr>
            <w:tcW w:w="2340" w:type="dxa"/>
            <w:shd w:val="pct12" w:color="auto" w:fill="auto"/>
          </w:tcPr>
          <w:p w:rsidR="00B459D8" w:rsidRPr="0017056E" w:rsidRDefault="00B459D8" w:rsidP="00A50401">
            <w:pPr>
              <w:jc w:val="both"/>
            </w:pPr>
            <w:r>
              <w:t>Build script</w:t>
            </w:r>
          </w:p>
        </w:tc>
        <w:tc>
          <w:tcPr>
            <w:tcW w:w="6797" w:type="dxa"/>
            <w:shd w:val="pct12" w:color="auto" w:fill="auto"/>
          </w:tcPr>
          <w:p w:rsidR="00B459D8" w:rsidRPr="0017056E" w:rsidRDefault="00B459D8" w:rsidP="00A50401">
            <w:pPr>
              <w:jc w:val="both"/>
            </w:pPr>
            <w:r>
              <w:t>Component</w:t>
            </w:r>
          </w:p>
        </w:tc>
      </w:tr>
      <w:tr w:rsidR="00B459D8" w:rsidRPr="0017056E" w:rsidTr="00A50401">
        <w:tc>
          <w:tcPr>
            <w:tcW w:w="2340" w:type="dxa"/>
          </w:tcPr>
          <w:p w:rsidR="00B459D8" w:rsidRPr="0017056E" w:rsidRDefault="00B459D8" w:rsidP="00A50401">
            <w:pPr>
              <w:jc w:val="both"/>
            </w:pPr>
            <w:r>
              <w:t>Pom.xml</w:t>
            </w:r>
          </w:p>
        </w:tc>
        <w:tc>
          <w:tcPr>
            <w:tcW w:w="6797" w:type="dxa"/>
          </w:tcPr>
          <w:p w:rsidR="00B459D8" w:rsidRPr="0017056E" w:rsidRDefault="00B459D8" w:rsidP="00A50401">
            <w:pPr>
              <w:jc w:val="both"/>
            </w:pPr>
            <w:r>
              <w:t xml:space="preserve">The main pom.xml of </w:t>
            </w:r>
            <w:proofErr w:type="spellStart"/>
            <w:r>
              <w:t>jbeam</w:t>
            </w:r>
            <w:proofErr w:type="spellEnd"/>
          </w:p>
        </w:tc>
      </w:tr>
    </w:tbl>
    <w:p w:rsidR="00FD1C09" w:rsidRDefault="00FD1C09" w:rsidP="00FD1C09">
      <w:pPr>
        <w:jc w:val="both"/>
        <w:rPr>
          <w:b/>
        </w:rPr>
      </w:pPr>
    </w:p>
    <w:p w:rsidR="00FD1C09" w:rsidRDefault="00FD1C09" w:rsidP="00FD1C09">
      <w:pPr>
        <w:jc w:val="both"/>
        <w:rPr>
          <w:b/>
        </w:rPr>
      </w:pPr>
      <w:r w:rsidRPr="00B12A95">
        <w:rPr>
          <w:b/>
        </w:rPr>
        <w:t>Use following command</w:t>
      </w:r>
      <w:r w:rsidR="003C2C2F">
        <w:rPr>
          <w:b/>
        </w:rPr>
        <w:t>s</w:t>
      </w:r>
      <w:r w:rsidRPr="00B12A95">
        <w:rPr>
          <w:b/>
        </w:rPr>
        <w:t xml:space="preserve"> </w:t>
      </w:r>
      <w:r>
        <w:rPr>
          <w:b/>
        </w:rPr>
        <w:t xml:space="preserve">to build </w:t>
      </w:r>
      <w:proofErr w:type="spellStart"/>
      <w:r>
        <w:rPr>
          <w:b/>
        </w:rPr>
        <w:t>jbeam</w:t>
      </w:r>
      <w:proofErr w:type="spellEnd"/>
      <w:r w:rsidR="008420BF">
        <w:rPr>
          <w:b/>
        </w:rPr>
        <w:t xml:space="preserve"> core </w:t>
      </w:r>
      <w:r>
        <w:rPr>
          <w:b/>
        </w:rPr>
        <w:t>components</w:t>
      </w:r>
    </w:p>
    <w:p w:rsidR="00FD1C09" w:rsidRDefault="00FD1C09" w:rsidP="00FD1C09">
      <w:pPr>
        <w:pStyle w:val="ListParagraph"/>
        <w:numPr>
          <w:ilvl w:val="0"/>
          <w:numId w:val="45"/>
        </w:numPr>
        <w:jc w:val="both"/>
        <w:rPr>
          <w:b/>
        </w:rPr>
      </w:pPr>
      <w:r>
        <w:rPr>
          <w:b/>
        </w:rPr>
        <w:t xml:space="preserve">In eclipse, to build and create artifacts for all your </w:t>
      </w:r>
      <w:proofErr w:type="spellStart"/>
      <w:r>
        <w:rPr>
          <w:b/>
        </w:rPr>
        <w:t>jbeam</w:t>
      </w:r>
      <w:proofErr w:type="spellEnd"/>
      <w:r>
        <w:rPr>
          <w:b/>
        </w:rPr>
        <w:t xml:space="preserve"> projects, right click on the parent project and choose Run As -&gt; Maven package (to create the artifacts in the target dirs. only) or </w:t>
      </w:r>
      <w:r>
        <w:rPr>
          <w:b/>
        </w:rPr>
        <w:lastRenderedPageBreak/>
        <w:t>Run As -&gt; Maven install (to install the artifacts in your local artifact repository) or Run As -&gt; Maven build (to install the artifacts in your main Maven repository)</w:t>
      </w:r>
    </w:p>
    <w:p w:rsidR="00FD1C09" w:rsidRDefault="00FD1C09" w:rsidP="00FD1C09">
      <w:pPr>
        <w:pStyle w:val="ListParagraph"/>
        <w:numPr>
          <w:ilvl w:val="0"/>
          <w:numId w:val="45"/>
        </w:numPr>
        <w:jc w:val="both"/>
        <w:rPr>
          <w:b/>
        </w:rPr>
      </w:pPr>
      <w:r>
        <w:rPr>
          <w:b/>
        </w:rPr>
        <w:t xml:space="preserve">You can use these commands from the command prompt by being in the </w:t>
      </w:r>
      <w:proofErr w:type="spellStart"/>
      <w:r>
        <w:rPr>
          <w:b/>
        </w:rPr>
        <w:t>jbeam</w:t>
      </w:r>
      <w:proofErr w:type="spellEnd"/>
      <w:r>
        <w:rPr>
          <w:b/>
        </w:rPr>
        <w:t xml:space="preserve"> parent directory and using below mentioned commands</w:t>
      </w:r>
    </w:p>
    <w:p w:rsidR="00FD1C09" w:rsidRDefault="00FD1C09" w:rsidP="00FD1C09">
      <w:pPr>
        <w:pStyle w:val="ListParagraph"/>
        <w:ind w:left="1224"/>
        <w:jc w:val="both"/>
        <w:rPr>
          <w:b/>
        </w:rPr>
      </w:pPr>
      <w:r>
        <w:rPr>
          <w:b/>
        </w:rPr>
        <w:t xml:space="preserve">&gt; </w:t>
      </w:r>
      <w:proofErr w:type="spellStart"/>
      <w:proofErr w:type="gramStart"/>
      <w:r>
        <w:rPr>
          <w:b/>
        </w:rPr>
        <w:t>mvn</w:t>
      </w:r>
      <w:proofErr w:type="spellEnd"/>
      <w:proofErr w:type="gramEnd"/>
      <w:r>
        <w:rPr>
          <w:b/>
        </w:rPr>
        <w:t xml:space="preserve"> clean compile package</w:t>
      </w:r>
    </w:p>
    <w:p w:rsidR="00FD1C09" w:rsidRDefault="00FD1C09" w:rsidP="00FD1C09">
      <w:pPr>
        <w:pStyle w:val="ListParagraph"/>
        <w:ind w:left="1224"/>
        <w:jc w:val="both"/>
        <w:rPr>
          <w:b/>
        </w:rPr>
      </w:pPr>
      <w:r>
        <w:rPr>
          <w:b/>
        </w:rPr>
        <w:t xml:space="preserve">&gt; </w:t>
      </w:r>
      <w:proofErr w:type="spellStart"/>
      <w:proofErr w:type="gramStart"/>
      <w:r>
        <w:rPr>
          <w:b/>
        </w:rPr>
        <w:t>mvn</w:t>
      </w:r>
      <w:proofErr w:type="spellEnd"/>
      <w:proofErr w:type="gramEnd"/>
      <w:r>
        <w:rPr>
          <w:b/>
        </w:rPr>
        <w:t xml:space="preserve"> clean compile install</w:t>
      </w:r>
    </w:p>
    <w:p w:rsidR="00FD1C09" w:rsidRPr="00B12A95" w:rsidRDefault="00FD1C09" w:rsidP="00FD1C09">
      <w:pPr>
        <w:pStyle w:val="ListParagraph"/>
        <w:ind w:left="1224"/>
        <w:jc w:val="both"/>
        <w:rPr>
          <w:b/>
        </w:rPr>
      </w:pPr>
      <w:r>
        <w:rPr>
          <w:b/>
        </w:rPr>
        <w:t xml:space="preserve">&gt; </w:t>
      </w:r>
      <w:proofErr w:type="spellStart"/>
      <w:proofErr w:type="gramStart"/>
      <w:r>
        <w:rPr>
          <w:b/>
        </w:rPr>
        <w:t>mvn</w:t>
      </w:r>
      <w:proofErr w:type="spellEnd"/>
      <w:proofErr w:type="gramEnd"/>
      <w:r>
        <w:rPr>
          <w:b/>
        </w:rPr>
        <w:t xml:space="preserve"> clean compile build</w:t>
      </w:r>
    </w:p>
    <w:p w:rsidR="001F6022" w:rsidRPr="00006CC8" w:rsidRDefault="001F6022" w:rsidP="00006CC8">
      <w:pPr>
        <w:pStyle w:val="Heading2"/>
        <w:numPr>
          <w:ilvl w:val="2"/>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47" w:name="_Toc400643475"/>
      <w:r w:rsidRPr="00006CC8">
        <w:rPr>
          <w:rFonts w:ascii="Trebuchet MS" w:eastAsia="Times New Roman" w:hAnsi="Trebuchet MS" w:cs="Arial"/>
          <w:bCs w:val="0"/>
          <w:iCs/>
          <w:color w:val="000080"/>
          <w:kern w:val="32"/>
          <w:sz w:val="24"/>
          <w:szCs w:val="28"/>
          <w:lang w:val="en-GB" w:eastAsia="en-GB"/>
        </w:rPr>
        <w:t xml:space="preserve">Building </w:t>
      </w:r>
      <w:proofErr w:type="spellStart"/>
      <w:r w:rsidRPr="00006CC8">
        <w:rPr>
          <w:rFonts w:ascii="Trebuchet MS" w:eastAsia="Times New Roman" w:hAnsi="Trebuchet MS" w:cs="Arial"/>
          <w:bCs w:val="0"/>
          <w:iCs/>
          <w:color w:val="000080"/>
          <w:kern w:val="32"/>
          <w:sz w:val="24"/>
          <w:szCs w:val="28"/>
          <w:lang w:val="en-GB" w:eastAsia="en-GB"/>
        </w:rPr>
        <w:t>Jbeam</w:t>
      </w:r>
      <w:proofErr w:type="spellEnd"/>
      <w:r w:rsidRPr="00006CC8">
        <w:rPr>
          <w:rFonts w:ascii="Trebuchet MS" w:eastAsia="Times New Roman" w:hAnsi="Trebuchet MS" w:cs="Arial"/>
          <w:bCs w:val="0"/>
          <w:iCs/>
          <w:color w:val="000080"/>
          <w:kern w:val="32"/>
          <w:sz w:val="24"/>
          <w:szCs w:val="28"/>
          <w:lang w:val="en-GB" w:eastAsia="en-GB"/>
        </w:rPr>
        <w:t xml:space="preserve"> UI</w:t>
      </w:r>
      <w:bookmarkEnd w:id="47"/>
    </w:p>
    <w:p w:rsidR="001F6022" w:rsidRPr="0017056E" w:rsidRDefault="001F6022" w:rsidP="00B459D8">
      <w:pPr>
        <w:jc w:val="both"/>
      </w:pPr>
      <w:r>
        <w:t>To do</w:t>
      </w:r>
      <w:r w:rsidR="00A97316">
        <w:t xml:space="preserve"> [Will need to get it done from UI team member]</w:t>
      </w:r>
    </w:p>
    <w:p w:rsidR="003428E4" w:rsidRPr="00006CC8" w:rsidRDefault="003428E4" w:rsidP="00006CC8">
      <w:pPr>
        <w:pStyle w:val="Heading2"/>
        <w:numPr>
          <w:ilvl w:val="1"/>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48" w:name="_Toc355965910"/>
      <w:bookmarkStart w:id="49" w:name="_Toc400643476"/>
      <w:r w:rsidRPr="00006CC8">
        <w:rPr>
          <w:rFonts w:ascii="Trebuchet MS" w:eastAsia="Times New Roman" w:hAnsi="Trebuchet MS" w:cs="Arial"/>
          <w:bCs w:val="0"/>
          <w:iCs/>
          <w:color w:val="000080"/>
          <w:kern w:val="32"/>
          <w:sz w:val="24"/>
          <w:szCs w:val="28"/>
          <w:lang w:val="en-GB" w:eastAsia="en-GB"/>
        </w:rPr>
        <w:t>Deploying components</w:t>
      </w:r>
      <w:bookmarkEnd w:id="49"/>
    </w:p>
    <w:p w:rsidR="00D90095" w:rsidRPr="00D90095" w:rsidRDefault="00D90095" w:rsidP="00D90095">
      <w:r>
        <w:t xml:space="preserve">Refer </w:t>
      </w:r>
      <w:r w:rsidR="0051071C">
        <w:t xml:space="preserve">appropriate </w:t>
      </w:r>
      <w:hyperlink r:id="rId15" w:history="1">
        <w:proofErr w:type="spellStart"/>
        <w:r w:rsidR="0051071C" w:rsidRPr="00D42120">
          <w:rPr>
            <w:rStyle w:val="Hyperlink"/>
            <w:rFonts w:asciiTheme="minorHAnsi" w:hAnsiTheme="minorHAnsi"/>
            <w:sz w:val="22"/>
          </w:rPr>
          <w:t>Jbeam</w:t>
        </w:r>
        <w:proofErr w:type="spellEnd"/>
        <w:r w:rsidR="0051071C" w:rsidRPr="00D42120">
          <w:rPr>
            <w:rStyle w:val="Hyperlink"/>
            <w:rFonts w:asciiTheme="minorHAnsi" w:hAnsiTheme="minorHAnsi"/>
            <w:sz w:val="22"/>
          </w:rPr>
          <w:t xml:space="preserve"> Installation guide</w:t>
        </w:r>
      </w:hyperlink>
      <w:r w:rsidR="0051071C">
        <w:t xml:space="preserve"> </w:t>
      </w:r>
      <w:r>
        <w:t>for deployment instructions.</w:t>
      </w:r>
    </w:p>
    <w:p w:rsidR="00B459D8" w:rsidRPr="00006CC8" w:rsidRDefault="00B459D8" w:rsidP="00006CC8">
      <w:pPr>
        <w:pStyle w:val="Heading2"/>
        <w:numPr>
          <w:ilvl w:val="1"/>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50" w:name="_Toc400643477"/>
      <w:r w:rsidRPr="00006CC8">
        <w:rPr>
          <w:rFonts w:ascii="Trebuchet MS" w:eastAsia="Times New Roman" w:hAnsi="Trebuchet MS" w:cs="Arial"/>
          <w:bCs w:val="0"/>
          <w:iCs/>
          <w:color w:val="000080"/>
          <w:kern w:val="32"/>
          <w:sz w:val="24"/>
          <w:szCs w:val="28"/>
          <w:lang w:val="en-GB" w:eastAsia="en-GB"/>
        </w:rPr>
        <w:t>Configuring the Components</w:t>
      </w:r>
      <w:bookmarkEnd w:id="48"/>
      <w:bookmarkEnd w:id="50"/>
    </w:p>
    <w:p w:rsidR="00B459D8" w:rsidRPr="0017056E" w:rsidRDefault="00B459D8" w:rsidP="00B459D8">
      <w:pPr>
        <w:jc w:val="both"/>
      </w:pPr>
      <w:r w:rsidRPr="0017056E">
        <w:t xml:space="preserve">The configuration of the components can be achieved by altering the appropriate CONFIGURATION table. </w:t>
      </w:r>
    </w:p>
    <w:p w:rsidR="00B459D8" w:rsidRPr="0017056E" w:rsidRDefault="00B459D8" w:rsidP="00B459D8">
      <w:pPr>
        <w:jc w:val="both"/>
      </w:pPr>
      <w:r w:rsidRPr="0017056E">
        <w:t xml:space="preserve">For CORE and CORE-COMM system, use the CONFIGURATION table of the CORE schema. </w:t>
      </w:r>
    </w:p>
    <w:p w:rsidR="00B459D8" w:rsidRPr="0017056E" w:rsidRDefault="00B459D8" w:rsidP="00B459D8">
      <w:pPr>
        <w:jc w:val="both"/>
      </w:pPr>
      <w:r w:rsidRPr="0017056E">
        <w:t>For MONITOR-COMM and MONITOR-SERVICES use the CONFIGURATION table of the MONITOR schema.</w:t>
      </w:r>
    </w:p>
    <w:p w:rsidR="00B459D8" w:rsidRPr="0017056E" w:rsidRDefault="00B459D8" w:rsidP="00B459D8">
      <w:pPr>
        <w:jc w:val="both"/>
      </w:pPr>
      <w:r w:rsidRPr="0017056E">
        <w:t xml:space="preserve">Below are the descriptions of each of the entries against each </w:t>
      </w:r>
      <w:proofErr w:type="gramStart"/>
      <w:r w:rsidRPr="0017056E">
        <w:t>sub-systems</w:t>
      </w:r>
      <w:proofErr w:type="gramEnd"/>
      <w:r w:rsidRPr="0017056E">
        <w:t xml:space="preserve"> – </w:t>
      </w:r>
    </w:p>
    <w:p w:rsidR="00B459D8" w:rsidRPr="0017056E" w:rsidRDefault="00B459D8" w:rsidP="00B459D8">
      <w:pPr>
        <w:jc w:val="both"/>
        <w:rPr>
          <w:sz w:val="16"/>
          <w:szCs w:val="16"/>
        </w:rPr>
      </w:pPr>
      <w:r w:rsidRPr="0017056E">
        <w:rPr>
          <w:b/>
          <w:sz w:val="16"/>
          <w:szCs w:val="16"/>
          <w:u w:val="single"/>
        </w:rPr>
        <w:t>CORE</w:t>
      </w:r>
      <w:r w:rsidRPr="0017056E">
        <w:rPr>
          <w:sz w:val="16"/>
          <w:szCs w:val="16"/>
        </w:rPr>
        <w:t xml:space="preserve"> [CODE1=’CORE’]</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6"/>
        <w:gridCol w:w="2021"/>
        <w:gridCol w:w="2473"/>
        <w:gridCol w:w="2880"/>
      </w:tblGrid>
      <w:tr w:rsidR="00B459D8" w:rsidRPr="0017056E" w:rsidTr="00A50401">
        <w:tc>
          <w:tcPr>
            <w:tcW w:w="1896" w:type="dxa"/>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CODE2</w:t>
            </w:r>
          </w:p>
        </w:tc>
        <w:tc>
          <w:tcPr>
            <w:tcW w:w="2021" w:type="dxa"/>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CODE3</w:t>
            </w:r>
          </w:p>
        </w:tc>
        <w:tc>
          <w:tcPr>
            <w:tcW w:w="2473" w:type="dxa"/>
            <w:shd w:val="pct12" w:color="auto" w:fill="auto"/>
            <w:vAlign w:val="bottom"/>
          </w:tcPr>
          <w:p w:rsidR="00B459D8" w:rsidRPr="0017056E" w:rsidRDefault="00A76C54" w:rsidP="00A50401">
            <w:pPr>
              <w:jc w:val="both"/>
              <w:rPr>
                <w:rFonts w:cs="Arial"/>
                <w:b/>
                <w:color w:val="000000"/>
                <w:sz w:val="14"/>
                <w:szCs w:val="14"/>
              </w:rPr>
            </w:pPr>
            <w:r>
              <w:rPr>
                <w:rFonts w:cs="Arial"/>
                <w:b/>
                <w:color w:val="000000"/>
                <w:sz w:val="14"/>
                <w:szCs w:val="14"/>
              </w:rPr>
              <w:t xml:space="preserve">SAMPLE </w:t>
            </w:r>
            <w:r w:rsidR="00B459D8" w:rsidRPr="0017056E">
              <w:rPr>
                <w:rFonts w:cs="Arial"/>
                <w:b/>
                <w:color w:val="000000"/>
                <w:sz w:val="14"/>
                <w:szCs w:val="14"/>
              </w:rPr>
              <w:t>VALUE</w:t>
            </w:r>
          </w:p>
        </w:tc>
        <w:tc>
          <w:tcPr>
            <w:tcW w:w="2880" w:type="dxa"/>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DESCRIPTION</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BATCH_LISTENER</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MAX_LISTENERS</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5</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max number of listeners to be spawned for batch objects. Please ensure that the connections should also be increased with an increase in the number of listeners</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DATE_FORMAT</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BATCH_JOB_DATE</w:t>
            </w:r>
          </w:p>
        </w:tc>
        <w:tc>
          <w:tcPr>
            <w:tcW w:w="2473" w:type="dxa"/>
          </w:tcPr>
          <w:p w:rsidR="00B459D8" w:rsidRPr="0017056E" w:rsidRDefault="00B459D8" w:rsidP="00A50401">
            <w:pPr>
              <w:rPr>
                <w:rFonts w:cs="Arial"/>
                <w:b/>
                <w:color w:val="FF0000"/>
                <w:sz w:val="14"/>
                <w:szCs w:val="14"/>
              </w:rPr>
            </w:pPr>
            <w:proofErr w:type="spellStart"/>
            <w:r w:rsidRPr="0017056E">
              <w:rPr>
                <w:rFonts w:cs="Arial"/>
                <w:b/>
                <w:color w:val="FF0000"/>
                <w:sz w:val="14"/>
                <w:szCs w:val="14"/>
              </w:rPr>
              <w:t>dd</w:t>
            </w:r>
            <w:proofErr w:type="spellEnd"/>
            <w:r w:rsidRPr="0017056E">
              <w:rPr>
                <w:rFonts w:cs="Arial"/>
                <w:b/>
                <w:color w:val="FF0000"/>
                <w:sz w:val="14"/>
                <w:szCs w:val="14"/>
              </w:rPr>
              <w:t>/MM/</w:t>
            </w:r>
            <w:proofErr w:type="spellStart"/>
            <w:r w:rsidRPr="0017056E">
              <w:rPr>
                <w:rFonts w:cs="Arial"/>
                <w:b/>
                <w:color w:val="FF0000"/>
                <w:sz w:val="14"/>
                <w:szCs w:val="14"/>
              </w:rPr>
              <w:t>yyyy</w:t>
            </w:r>
            <w:proofErr w:type="spellEnd"/>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format for the batch job date</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DATE_FORMAT</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BATCH_RUN_DATE</w:t>
            </w:r>
          </w:p>
        </w:tc>
        <w:tc>
          <w:tcPr>
            <w:tcW w:w="2473" w:type="dxa"/>
          </w:tcPr>
          <w:p w:rsidR="00B459D8" w:rsidRPr="0017056E" w:rsidRDefault="00B459D8" w:rsidP="00A50401">
            <w:pPr>
              <w:rPr>
                <w:rFonts w:cs="Arial"/>
                <w:color w:val="000000"/>
                <w:sz w:val="14"/>
                <w:szCs w:val="14"/>
              </w:rPr>
            </w:pPr>
            <w:proofErr w:type="spellStart"/>
            <w:r w:rsidRPr="0017056E">
              <w:rPr>
                <w:rFonts w:cs="Arial"/>
                <w:color w:val="000000"/>
                <w:sz w:val="14"/>
                <w:szCs w:val="14"/>
              </w:rPr>
              <w:t>dd</w:t>
            </w:r>
            <w:proofErr w:type="spellEnd"/>
            <w:r w:rsidRPr="0017056E">
              <w:rPr>
                <w:rFonts w:cs="Arial"/>
                <w:color w:val="000000"/>
                <w:sz w:val="14"/>
                <w:szCs w:val="14"/>
              </w:rPr>
              <w:t>-MMM-</w:t>
            </w:r>
            <w:proofErr w:type="spellStart"/>
            <w:r w:rsidRPr="0017056E">
              <w:rPr>
                <w:rFonts w:cs="Arial"/>
                <w:color w:val="000000"/>
                <w:sz w:val="14"/>
                <w:szCs w:val="14"/>
              </w:rPr>
              <w:t>yyyy</w:t>
            </w:r>
            <w:proofErr w:type="spellEnd"/>
            <w:r w:rsidRPr="0017056E">
              <w:rPr>
                <w:rFonts w:cs="Arial"/>
                <w:color w:val="000000"/>
                <w:sz w:val="14"/>
                <w:szCs w:val="14"/>
              </w:rPr>
              <w:t xml:space="preserve"> </w:t>
            </w:r>
            <w:proofErr w:type="spellStart"/>
            <w:r w:rsidRPr="0017056E">
              <w:rPr>
                <w:rFonts w:cs="Arial"/>
                <w:color w:val="000000"/>
                <w:sz w:val="14"/>
                <w:szCs w:val="14"/>
              </w:rPr>
              <w:t>HH:mm:ss</w:t>
            </w:r>
            <w:proofErr w:type="spellEnd"/>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date format of the batch run date</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EMAIL</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CONTENT_HANDLER</w:t>
            </w:r>
          </w:p>
        </w:tc>
        <w:tc>
          <w:tcPr>
            <w:tcW w:w="2473" w:type="dxa"/>
          </w:tcPr>
          <w:p w:rsidR="00B459D8" w:rsidRPr="0017056E" w:rsidRDefault="00B459D8" w:rsidP="00A50401">
            <w:pPr>
              <w:rPr>
                <w:rFonts w:cs="Arial"/>
                <w:color w:val="000000"/>
                <w:sz w:val="14"/>
                <w:szCs w:val="14"/>
              </w:rPr>
            </w:pPr>
            <w:proofErr w:type="spellStart"/>
            <w:r w:rsidRPr="0017056E">
              <w:rPr>
                <w:rFonts w:cs="Arial"/>
                <w:color w:val="000000"/>
                <w:sz w:val="14"/>
                <w:szCs w:val="14"/>
              </w:rPr>
              <w:t>com.stgmastek.core.util.email.DefaultEmailContentGenerator</w:t>
            </w:r>
            <w:proofErr w:type="spellEnd"/>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The default email content handler implementation. </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EMAIL</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NOTIFICATION</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N</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Indication whether to send email alerts or not</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EMAIL</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NOTIFICATION_GROUP</w:t>
            </w:r>
          </w:p>
        </w:tc>
        <w:tc>
          <w:tcPr>
            <w:tcW w:w="2473" w:type="dxa"/>
          </w:tcPr>
          <w:p w:rsidR="00B459D8" w:rsidRPr="0017056E" w:rsidRDefault="00B459D8" w:rsidP="00C561CF">
            <w:pPr>
              <w:rPr>
                <w:rFonts w:cs="Arial"/>
                <w:color w:val="000000"/>
                <w:sz w:val="14"/>
                <w:szCs w:val="14"/>
              </w:rPr>
            </w:pPr>
            <w:r w:rsidRPr="0017056E">
              <w:rPr>
                <w:rFonts w:cs="Arial"/>
                <w:b/>
                <w:color w:val="FF0000"/>
                <w:sz w:val="14"/>
                <w:szCs w:val="14"/>
              </w:rPr>
              <w:t>batch-operations@</w:t>
            </w:r>
            <w:r w:rsidR="00C561CF">
              <w:rPr>
                <w:rFonts w:cs="Arial"/>
                <w:b/>
                <w:color w:val="FF0000"/>
                <w:sz w:val="14"/>
                <w:szCs w:val="14"/>
              </w:rPr>
              <w:t>company</w:t>
            </w:r>
            <w:r w:rsidRPr="0017056E">
              <w:rPr>
                <w:rFonts w:cs="Arial"/>
                <w:b/>
                <w:color w:val="FF0000"/>
                <w:sz w:val="14"/>
                <w:szCs w:val="14"/>
              </w:rPr>
              <w:t>.com</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email group to which the email alerts to be sent</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EXECUTION_HANDLER</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EV</w:t>
            </w:r>
          </w:p>
        </w:tc>
        <w:tc>
          <w:tcPr>
            <w:tcW w:w="2473" w:type="dxa"/>
          </w:tcPr>
          <w:p w:rsidR="00B459D8" w:rsidRPr="0017056E" w:rsidRDefault="00B459D8" w:rsidP="00A50401">
            <w:pPr>
              <w:rPr>
                <w:rFonts w:cs="Arial"/>
                <w:color w:val="000000"/>
                <w:sz w:val="14"/>
                <w:szCs w:val="14"/>
              </w:rPr>
            </w:pPr>
            <w:proofErr w:type="spellStart"/>
            <w:r w:rsidRPr="0017056E">
              <w:rPr>
                <w:rFonts w:cs="Arial"/>
                <w:color w:val="000000"/>
                <w:sz w:val="14"/>
                <w:szCs w:val="14"/>
              </w:rPr>
              <w:t>com.stgmastek.core.logic.EventParserObjectExecutionHandler</w:t>
            </w:r>
            <w:proofErr w:type="spellEnd"/>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Default execution handler implementation for </w:t>
            </w:r>
            <w:proofErr w:type="spellStart"/>
            <w:r w:rsidRPr="0017056E">
              <w:rPr>
                <w:rFonts w:cs="Arial"/>
                <w:color w:val="000000"/>
                <w:sz w:val="14"/>
                <w:szCs w:val="14"/>
              </w:rPr>
              <w:t>EVent</w:t>
            </w:r>
            <w:proofErr w:type="spellEnd"/>
            <w:r w:rsidRPr="0017056E">
              <w:rPr>
                <w:rFonts w:cs="Arial"/>
                <w:color w:val="000000"/>
                <w:sz w:val="14"/>
                <w:szCs w:val="14"/>
              </w:rPr>
              <w:t xml:space="preserve"> parser batch objects</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EXECUTION_HANDLER</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JV</w:t>
            </w:r>
          </w:p>
        </w:tc>
        <w:tc>
          <w:tcPr>
            <w:tcW w:w="2473" w:type="dxa"/>
          </w:tcPr>
          <w:p w:rsidR="00B459D8" w:rsidRPr="0017056E" w:rsidRDefault="00B459D8" w:rsidP="00A50401">
            <w:pPr>
              <w:rPr>
                <w:rFonts w:cs="Arial"/>
                <w:color w:val="000000"/>
                <w:sz w:val="14"/>
                <w:szCs w:val="14"/>
              </w:rPr>
            </w:pPr>
            <w:proofErr w:type="spellStart"/>
            <w:r w:rsidRPr="0017056E">
              <w:rPr>
                <w:rFonts w:cs="Arial"/>
                <w:color w:val="000000"/>
                <w:sz w:val="14"/>
                <w:szCs w:val="14"/>
              </w:rPr>
              <w:t>com.stgmastek.core.logic.JAVAExecutio</w:t>
            </w:r>
            <w:r w:rsidRPr="0017056E">
              <w:rPr>
                <w:rFonts w:cs="Arial"/>
                <w:color w:val="000000"/>
                <w:sz w:val="14"/>
                <w:szCs w:val="14"/>
              </w:rPr>
              <w:lastRenderedPageBreak/>
              <w:t>nHandler</w:t>
            </w:r>
            <w:proofErr w:type="spellEnd"/>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lastRenderedPageBreak/>
              <w:t xml:space="preserve">Default execution handler implementation for </w:t>
            </w:r>
            <w:r w:rsidRPr="0017056E">
              <w:rPr>
                <w:rFonts w:cs="Arial"/>
                <w:color w:val="000000"/>
                <w:sz w:val="14"/>
                <w:szCs w:val="14"/>
              </w:rPr>
              <w:lastRenderedPageBreak/>
              <w:t>JAVA batch objects</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lastRenderedPageBreak/>
              <w:t>EXECUTION_HANDLER</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PL</w:t>
            </w:r>
          </w:p>
        </w:tc>
        <w:tc>
          <w:tcPr>
            <w:tcW w:w="2473" w:type="dxa"/>
          </w:tcPr>
          <w:p w:rsidR="00B459D8" w:rsidRPr="0017056E" w:rsidRDefault="00B459D8" w:rsidP="00A50401">
            <w:pPr>
              <w:rPr>
                <w:rFonts w:cs="Arial"/>
                <w:color w:val="000000"/>
                <w:sz w:val="14"/>
                <w:szCs w:val="14"/>
              </w:rPr>
            </w:pPr>
            <w:proofErr w:type="spellStart"/>
            <w:r w:rsidRPr="0017056E">
              <w:rPr>
                <w:rFonts w:cs="Arial"/>
                <w:color w:val="000000"/>
                <w:sz w:val="14"/>
                <w:szCs w:val="14"/>
              </w:rPr>
              <w:t>com.stgmastek.core.logic.PLSQLExecutionHandler</w:t>
            </w:r>
            <w:proofErr w:type="spellEnd"/>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Default execution handler implementation for PLSQL batch objects</w:t>
            </w:r>
          </w:p>
        </w:tc>
      </w:tr>
      <w:tr w:rsidR="00B459D8" w:rsidRPr="0017056E" w:rsidTr="00A50401">
        <w:tc>
          <w:tcPr>
            <w:tcW w:w="1896" w:type="dxa"/>
          </w:tcPr>
          <w:p w:rsidR="00B459D8" w:rsidRPr="0017056E" w:rsidRDefault="00B459D8" w:rsidP="00A50401">
            <w:pPr>
              <w:rPr>
                <w:rFonts w:cs="Arial"/>
                <w:color w:val="000000"/>
                <w:sz w:val="14"/>
                <w:szCs w:val="14"/>
              </w:rPr>
            </w:pPr>
            <w:r w:rsidRPr="0082572B">
              <w:rPr>
                <w:rFonts w:cs="Arial"/>
                <w:color w:val="000000"/>
                <w:sz w:val="14"/>
                <w:szCs w:val="14"/>
              </w:rPr>
              <w:t>EXECUTION_HANDLER</w:t>
            </w:r>
          </w:p>
        </w:tc>
        <w:tc>
          <w:tcPr>
            <w:tcW w:w="2021" w:type="dxa"/>
          </w:tcPr>
          <w:p w:rsidR="00B459D8" w:rsidRPr="0017056E" w:rsidRDefault="00B459D8" w:rsidP="00A50401">
            <w:pPr>
              <w:rPr>
                <w:rFonts w:cs="Arial"/>
                <w:color w:val="000000"/>
                <w:sz w:val="14"/>
                <w:szCs w:val="14"/>
              </w:rPr>
            </w:pPr>
            <w:r>
              <w:rPr>
                <w:rFonts w:cs="Arial"/>
                <w:color w:val="000000"/>
                <w:sz w:val="14"/>
                <w:szCs w:val="14"/>
              </w:rPr>
              <w:t>FE</w:t>
            </w:r>
          </w:p>
        </w:tc>
        <w:tc>
          <w:tcPr>
            <w:tcW w:w="2473" w:type="dxa"/>
          </w:tcPr>
          <w:p w:rsidR="00B459D8" w:rsidRPr="0017056E" w:rsidRDefault="00B459D8" w:rsidP="00A50401">
            <w:pPr>
              <w:rPr>
                <w:rFonts w:cs="Arial"/>
                <w:color w:val="000000"/>
                <w:sz w:val="14"/>
                <w:szCs w:val="14"/>
              </w:rPr>
            </w:pPr>
            <w:proofErr w:type="spellStart"/>
            <w:r w:rsidRPr="0082572B">
              <w:rPr>
                <w:rFonts w:cs="Arial"/>
                <w:color w:val="000000"/>
                <w:sz w:val="14"/>
                <w:szCs w:val="14"/>
              </w:rPr>
              <w:t>com.stgmastek.jbeam.billing.impl.FlowExecutionHandler</w:t>
            </w:r>
            <w:proofErr w:type="spellEnd"/>
          </w:p>
        </w:tc>
        <w:tc>
          <w:tcPr>
            <w:tcW w:w="2880" w:type="dxa"/>
          </w:tcPr>
          <w:p w:rsidR="00B459D8" w:rsidRPr="0017056E" w:rsidRDefault="00B459D8" w:rsidP="00A50401">
            <w:pPr>
              <w:rPr>
                <w:rFonts w:cs="Arial"/>
                <w:color w:val="000000"/>
                <w:sz w:val="14"/>
                <w:szCs w:val="14"/>
              </w:rPr>
            </w:pPr>
            <w:r w:rsidRPr="0082572B">
              <w:rPr>
                <w:rFonts w:cs="Arial"/>
                <w:color w:val="000000"/>
                <w:sz w:val="14"/>
                <w:szCs w:val="14"/>
              </w:rPr>
              <w:t>Default execution handler implementation for launch flow</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FUTURE_DATE_RUN</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MAX_NO_OF_DAYS</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50000</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max number of future days for which the batch could be run</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GLOBAL_PARAMETER</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REQUIRED</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N</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Indication whether to set the global parameters. Usually would be 'Y'</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INSTALLATION</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CODE</w:t>
            </w:r>
          </w:p>
        </w:tc>
        <w:tc>
          <w:tcPr>
            <w:tcW w:w="2473" w:type="dxa"/>
          </w:tcPr>
          <w:p w:rsidR="00B459D8" w:rsidRPr="0017056E" w:rsidRDefault="00B459D8" w:rsidP="00A50401">
            <w:pPr>
              <w:rPr>
                <w:rFonts w:cs="Arial"/>
                <w:b/>
                <w:color w:val="FF0000"/>
                <w:sz w:val="14"/>
                <w:szCs w:val="14"/>
              </w:rPr>
            </w:pPr>
            <w:r w:rsidRPr="0017056E">
              <w:rPr>
                <w:rFonts w:cs="Arial"/>
                <w:b/>
                <w:color w:val="FF0000"/>
                <w:sz w:val="14"/>
                <w:szCs w:val="14"/>
              </w:rPr>
              <w:t>BILLING-DV</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The current or </w:t>
            </w:r>
            <w:r w:rsidR="00C561CF" w:rsidRPr="0017056E">
              <w:rPr>
                <w:rFonts w:cs="Arial"/>
                <w:color w:val="000000"/>
                <w:sz w:val="14"/>
                <w:szCs w:val="14"/>
              </w:rPr>
              <w:t>self-installation</w:t>
            </w:r>
            <w:r w:rsidRPr="0017056E">
              <w:rPr>
                <w:rFonts w:cs="Arial"/>
                <w:color w:val="000000"/>
                <w:sz w:val="14"/>
                <w:szCs w:val="14"/>
              </w:rPr>
              <w:t xml:space="preserve"> code. </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INSTALLATION</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NAME</w:t>
            </w:r>
          </w:p>
        </w:tc>
        <w:tc>
          <w:tcPr>
            <w:tcW w:w="2473" w:type="dxa"/>
          </w:tcPr>
          <w:p w:rsidR="00B459D8" w:rsidRPr="0017056E" w:rsidRDefault="00C561CF" w:rsidP="00A50401">
            <w:pPr>
              <w:rPr>
                <w:rFonts w:cs="Arial"/>
                <w:color w:val="000000"/>
                <w:sz w:val="14"/>
                <w:szCs w:val="14"/>
              </w:rPr>
            </w:pPr>
            <w:r>
              <w:rPr>
                <w:rFonts w:cs="Arial"/>
                <w:b/>
                <w:color w:val="FF0000"/>
                <w:sz w:val="14"/>
                <w:szCs w:val="14"/>
              </w:rPr>
              <w:t>Client</w:t>
            </w:r>
            <w:r w:rsidR="00B459D8" w:rsidRPr="0017056E">
              <w:rPr>
                <w:rFonts w:cs="Arial"/>
                <w:b/>
                <w:color w:val="FF0000"/>
                <w:sz w:val="14"/>
                <w:szCs w:val="14"/>
              </w:rPr>
              <w:t xml:space="preserve"> User Acceptance Testing</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The current or </w:t>
            </w:r>
            <w:r w:rsidR="00C561CF" w:rsidRPr="0017056E">
              <w:rPr>
                <w:rFonts w:cs="Arial"/>
                <w:color w:val="000000"/>
                <w:sz w:val="14"/>
                <w:szCs w:val="14"/>
              </w:rPr>
              <w:t>self-installation</w:t>
            </w:r>
            <w:r w:rsidRPr="0017056E">
              <w:rPr>
                <w:rFonts w:cs="Arial"/>
                <w:color w:val="000000"/>
                <w:sz w:val="14"/>
                <w:szCs w:val="14"/>
              </w:rPr>
              <w:t xml:space="preserve"> name</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MODE</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DEV_OR_PRE</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PRE</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Primarily used for development ease. Real-time would always be PRE. </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POLLER</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WAIT_PERIOD</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5000</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The wait period for </w:t>
            </w:r>
            <w:proofErr w:type="spellStart"/>
            <w:r w:rsidRPr="0017056E">
              <w:rPr>
                <w:rFonts w:cs="Arial"/>
                <w:color w:val="000000"/>
                <w:sz w:val="14"/>
                <w:szCs w:val="14"/>
              </w:rPr>
              <w:t>pollers</w:t>
            </w:r>
            <w:proofErr w:type="spellEnd"/>
            <w:r w:rsidRPr="0017056E">
              <w:rPr>
                <w:rFonts w:cs="Arial"/>
                <w:color w:val="000000"/>
                <w:sz w:val="14"/>
                <w:szCs w:val="14"/>
              </w:rPr>
              <w:t xml:space="preserve"> in the batch core system</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PRE</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VERSION</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preV1.0R28.00.D065</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The PRE version on which the batch is run. </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PRE</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WAIT_PERIOD</w:t>
            </w:r>
          </w:p>
        </w:tc>
        <w:tc>
          <w:tcPr>
            <w:tcW w:w="2473" w:type="dxa"/>
          </w:tcPr>
          <w:p w:rsidR="00B459D8" w:rsidRPr="0017056E" w:rsidRDefault="00B459D8" w:rsidP="00A50401">
            <w:pPr>
              <w:rPr>
                <w:rFonts w:cs="Arial"/>
                <w:color w:val="000000"/>
                <w:sz w:val="14"/>
                <w:szCs w:val="14"/>
              </w:rPr>
            </w:pPr>
            <w:r w:rsidRPr="0017056E">
              <w:rPr>
                <w:rFonts w:cs="Arial"/>
                <w:color w:val="000000"/>
                <w:sz w:val="14"/>
                <w:szCs w:val="14"/>
              </w:rPr>
              <w:t>5000</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wait period to check the status requested to the PRE engine to execute</w:t>
            </w:r>
          </w:p>
        </w:tc>
      </w:tr>
      <w:tr w:rsidR="00B459D8" w:rsidRPr="0017056E" w:rsidTr="00A50401">
        <w:tc>
          <w:tcPr>
            <w:tcW w:w="1896" w:type="dxa"/>
          </w:tcPr>
          <w:p w:rsidR="00B459D8" w:rsidRPr="0017056E" w:rsidRDefault="00B459D8" w:rsidP="00A50401">
            <w:pPr>
              <w:rPr>
                <w:rFonts w:cs="Arial"/>
                <w:color w:val="000000"/>
                <w:sz w:val="14"/>
                <w:szCs w:val="14"/>
              </w:rPr>
            </w:pPr>
            <w:r w:rsidRPr="00170842">
              <w:rPr>
                <w:rFonts w:cs="Arial"/>
                <w:color w:val="000000"/>
                <w:sz w:val="14"/>
                <w:szCs w:val="14"/>
              </w:rPr>
              <w:t>PRE_POST_LISTENER</w:t>
            </w:r>
          </w:p>
        </w:tc>
        <w:tc>
          <w:tcPr>
            <w:tcW w:w="2021" w:type="dxa"/>
          </w:tcPr>
          <w:p w:rsidR="00B459D8" w:rsidRPr="0017056E" w:rsidRDefault="00B459D8" w:rsidP="00A50401">
            <w:pPr>
              <w:rPr>
                <w:rFonts w:cs="Arial"/>
                <w:color w:val="000000"/>
                <w:sz w:val="14"/>
                <w:szCs w:val="14"/>
              </w:rPr>
            </w:pPr>
            <w:r w:rsidRPr="00170842">
              <w:rPr>
                <w:rFonts w:cs="Arial"/>
                <w:color w:val="000000"/>
                <w:sz w:val="14"/>
                <w:szCs w:val="14"/>
              </w:rPr>
              <w:t>MAX_LISTENERS</w:t>
            </w:r>
          </w:p>
        </w:tc>
        <w:tc>
          <w:tcPr>
            <w:tcW w:w="2473" w:type="dxa"/>
          </w:tcPr>
          <w:p w:rsidR="00B459D8" w:rsidRPr="0017056E" w:rsidRDefault="00B459D8" w:rsidP="00A50401">
            <w:pPr>
              <w:rPr>
                <w:rFonts w:cs="Arial"/>
                <w:color w:val="000000"/>
                <w:sz w:val="14"/>
                <w:szCs w:val="14"/>
              </w:rPr>
            </w:pPr>
            <w:r w:rsidRPr="00170842">
              <w:rPr>
                <w:rFonts w:cs="Arial"/>
                <w:color w:val="000000"/>
                <w:sz w:val="14"/>
                <w:szCs w:val="14"/>
              </w:rPr>
              <w:t>5</w:t>
            </w:r>
          </w:p>
        </w:tc>
        <w:tc>
          <w:tcPr>
            <w:tcW w:w="2880" w:type="dxa"/>
          </w:tcPr>
          <w:p w:rsidR="00B459D8" w:rsidRPr="0017056E" w:rsidRDefault="00B459D8" w:rsidP="00A50401">
            <w:pPr>
              <w:rPr>
                <w:rFonts w:cs="Arial"/>
                <w:color w:val="000000"/>
                <w:sz w:val="14"/>
                <w:szCs w:val="14"/>
              </w:rPr>
            </w:pPr>
            <w:r w:rsidRPr="00170842">
              <w:rPr>
                <w:rFonts w:cs="Arial"/>
                <w:color w:val="000000"/>
                <w:sz w:val="14"/>
                <w:szCs w:val="14"/>
              </w:rPr>
              <w:t>The max number of listeners to be spawned for PRE / POST objects. Please ensure that the connections should also be increased with an increase in the number of listeners</w:t>
            </w:r>
          </w:p>
        </w:tc>
      </w:tr>
      <w:tr w:rsidR="00B459D8" w:rsidRPr="0017056E" w:rsidTr="00A50401">
        <w:tc>
          <w:tcPr>
            <w:tcW w:w="1896" w:type="dxa"/>
          </w:tcPr>
          <w:p w:rsidR="00B459D8" w:rsidRPr="00170842" w:rsidRDefault="00B459D8" w:rsidP="00A50401">
            <w:pPr>
              <w:rPr>
                <w:rFonts w:cs="Arial"/>
                <w:color w:val="000000"/>
                <w:sz w:val="14"/>
                <w:szCs w:val="14"/>
              </w:rPr>
            </w:pPr>
            <w:r w:rsidRPr="00170842">
              <w:rPr>
                <w:rFonts w:cs="Arial"/>
                <w:color w:val="000000"/>
                <w:sz w:val="14"/>
                <w:szCs w:val="14"/>
              </w:rPr>
              <w:t>PRE_REQUEST_TYPE</w:t>
            </w:r>
          </w:p>
        </w:tc>
        <w:tc>
          <w:tcPr>
            <w:tcW w:w="2021" w:type="dxa"/>
          </w:tcPr>
          <w:p w:rsidR="00B459D8" w:rsidRPr="00170842" w:rsidRDefault="00B459D8" w:rsidP="00A50401">
            <w:pPr>
              <w:rPr>
                <w:rFonts w:cs="Arial"/>
                <w:color w:val="000000"/>
                <w:sz w:val="14"/>
                <w:szCs w:val="14"/>
              </w:rPr>
            </w:pPr>
            <w:r w:rsidRPr="00170842">
              <w:rPr>
                <w:rFonts w:cs="Arial"/>
                <w:color w:val="000000"/>
                <w:sz w:val="14"/>
                <w:szCs w:val="14"/>
              </w:rPr>
              <w:t>VALUE</w:t>
            </w:r>
          </w:p>
        </w:tc>
        <w:tc>
          <w:tcPr>
            <w:tcW w:w="2473" w:type="dxa"/>
          </w:tcPr>
          <w:p w:rsidR="00B459D8" w:rsidRPr="00170842" w:rsidRDefault="00B459D8" w:rsidP="00A50401">
            <w:pPr>
              <w:rPr>
                <w:rFonts w:cs="Arial"/>
                <w:color w:val="000000"/>
                <w:sz w:val="14"/>
                <w:szCs w:val="14"/>
              </w:rPr>
            </w:pPr>
            <w:r w:rsidRPr="00170842">
              <w:rPr>
                <w:rFonts w:cs="Arial"/>
                <w:color w:val="000000"/>
                <w:sz w:val="14"/>
                <w:szCs w:val="14"/>
              </w:rPr>
              <w:t>GENERAL</w:t>
            </w:r>
          </w:p>
        </w:tc>
        <w:tc>
          <w:tcPr>
            <w:tcW w:w="2880" w:type="dxa"/>
          </w:tcPr>
          <w:p w:rsidR="00B459D8" w:rsidRPr="00170842" w:rsidRDefault="00B459D8" w:rsidP="00A50401">
            <w:pPr>
              <w:rPr>
                <w:rFonts w:cs="Arial"/>
                <w:color w:val="000000"/>
                <w:sz w:val="14"/>
                <w:szCs w:val="14"/>
              </w:rPr>
            </w:pPr>
            <w:r w:rsidRPr="00170842">
              <w:rPr>
                <w:rFonts w:cs="Arial"/>
                <w:color w:val="000000"/>
                <w:sz w:val="14"/>
                <w:szCs w:val="14"/>
              </w:rPr>
              <w:t>The max number of future days for which the batch could be run</w:t>
            </w:r>
          </w:p>
        </w:tc>
      </w:tr>
      <w:tr w:rsidR="00B459D8" w:rsidRPr="0017056E" w:rsidTr="00A50401">
        <w:tc>
          <w:tcPr>
            <w:tcW w:w="1896" w:type="dxa"/>
          </w:tcPr>
          <w:p w:rsidR="00B459D8" w:rsidRPr="00170842" w:rsidRDefault="00B459D8" w:rsidP="00A50401">
            <w:pPr>
              <w:rPr>
                <w:rFonts w:cs="Arial"/>
                <w:color w:val="000000"/>
                <w:sz w:val="14"/>
                <w:szCs w:val="14"/>
              </w:rPr>
            </w:pPr>
            <w:r w:rsidRPr="00170842">
              <w:rPr>
                <w:rFonts w:cs="Arial"/>
                <w:color w:val="000000"/>
                <w:sz w:val="14"/>
                <w:szCs w:val="14"/>
              </w:rPr>
              <w:t>PRE_STUCK_THREAD</w:t>
            </w:r>
          </w:p>
        </w:tc>
        <w:tc>
          <w:tcPr>
            <w:tcW w:w="2021" w:type="dxa"/>
          </w:tcPr>
          <w:p w:rsidR="00B459D8" w:rsidRPr="00170842" w:rsidRDefault="00B459D8" w:rsidP="00A50401">
            <w:pPr>
              <w:rPr>
                <w:rFonts w:cs="Arial"/>
                <w:color w:val="000000"/>
                <w:sz w:val="14"/>
                <w:szCs w:val="14"/>
              </w:rPr>
            </w:pPr>
            <w:r w:rsidRPr="00170842">
              <w:rPr>
                <w:rFonts w:cs="Arial"/>
                <w:color w:val="000000"/>
                <w:sz w:val="14"/>
                <w:szCs w:val="14"/>
              </w:rPr>
              <w:t>LIMIT</w:t>
            </w:r>
          </w:p>
        </w:tc>
        <w:tc>
          <w:tcPr>
            <w:tcW w:w="2473" w:type="dxa"/>
          </w:tcPr>
          <w:p w:rsidR="00B459D8" w:rsidRPr="00170842" w:rsidRDefault="00B459D8" w:rsidP="00A50401">
            <w:pPr>
              <w:rPr>
                <w:rFonts w:cs="Arial"/>
                <w:color w:val="000000"/>
                <w:sz w:val="14"/>
                <w:szCs w:val="14"/>
              </w:rPr>
            </w:pPr>
            <w:r>
              <w:rPr>
                <w:rFonts w:cs="Arial"/>
                <w:color w:val="000000"/>
                <w:sz w:val="14"/>
                <w:szCs w:val="14"/>
              </w:rPr>
              <w:t>120</w:t>
            </w:r>
          </w:p>
        </w:tc>
        <w:tc>
          <w:tcPr>
            <w:tcW w:w="2880" w:type="dxa"/>
          </w:tcPr>
          <w:p w:rsidR="00B459D8" w:rsidRPr="00170842" w:rsidRDefault="00B459D8" w:rsidP="00A50401">
            <w:pPr>
              <w:rPr>
                <w:rFonts w:cs="Arial"/>
                <w:color w:val="000000"/>
                <w:sz w:val="14"/>
                <w:szCs w:val="14"/>
              </w:rPr>
            </w:pPr>
            <w:r w:rsidRPr="00170842">
              <w:rPr>
                <w:rFonts w:cs="Arial"/>
                <w:color w:val="000000"/>
                <w:sz w:val="14"/>
                <w:szCs w:val="14"/>
              </w:rPr>
              <w:t>The limit for stuck thread in min</w:t>
            </w:r>
          </w:p>
        </w:tc>
      </w:tr>
      <w:tr w:rsidR="00B459D8" w:rsidRPr="0017056E" w:rsidTr="00A50401">
        <w:tc>
          <w:tcPr>
            <w:tcW w:w="1896" w:type="dxa"/>
          </w:tcPr>
          <w:p w:rsidR="00B459D8" w:rsidRPr="00170842" w:rsidRDefault="00B459D8" w:rsidP="00A50401">
            <w:pPr>
              <w:rPr>
                <w:rFonts w:cs="Arial"/>
                <w:color w:val="000000"/>
                <w:sz w:val="14"/>
                <w:szCs w:val="14"/>
              </w:rPr>
            </w:pPr>
            <w:r w:rsidRPr="00170842">
              <w:rPr>
                <w:rFonts w:cs="Arial"/>
                <w:color w:val="000000"/>
                <w:sz w:val="14"/>
                <w:szCs w:val="14"/>
              </w:rPr>
              <w:t>PRE_STUCK_THREAD</w:t>
            </w:r>
          </w:p>
        </w:tc>
        <w:tc>
          <w:tcPr>
            <w:tcW w:w="2021" w:type="dxa"/>
          </w:tcPr>
          <w:p w:rsidR="00B459D8" w:rsidRPr="00170842" w:rsidRDefault="00B459D8" w:rsidP="00A50401">
            <w:pPr>
              <w:rPr>
                <w:rFonts w:cs="Arial"/>
                <w:color w:val="000000"/>
                <w:sz w:val="14"/>
                <w:szCs w:val="14"/>
              </w:rPr>
            </w:pPr>
            <w:r w:rsidRPr="00170842">
              <w:rPr>
                <w:rFonts w:cs="Arial"/>
                <w:color w:val="000000"/>
                <w:sz w:val="14"/>
                <w:szCs w:val="14"/>
              </w:rPr>
              <w:t>MAX_LIMIT</w:t>
            </w:r>
          </w:p>
        </w:tc>
        <w:tc>
          <w:tcPr>
            <w:tcW w:w="2473" w:type="dxa"/>
          </w:tcPr>
          <w:p w:rsidR="00B459D8" w:rsidRPr="00170842" w:rsidRDefault="00B459D8" w:rsidP="00A50401">
            <w:pPr>
              <w:rPr>
                <w:rFonts w:cs="Arial"/>
                <w:color w:val="000000"/>
                <w:sz w:val="14"/>
                <w:szCs w:val="14"/>
              </w:rPr>
            </w:pPr>
            <w:r>
              <w:rPr>
                <w:rFonts w:cs="Arial"/>
                <w:color w:val="000000"/>
                <w:sz w:val="14"/>
                <w:szCs w:val="14"/>
              </w:rPr>
              <w:t>180</w:t>
            </w:r>
          </w:p>
        </w:tc>
        <w:tc>
          <w:tcPr>
            <w:tcW w:w="2880" w:type="dxa"/>
          </w:tcPr>
          <w:p w:rsidR="00B459D8" w:rsidRPr="00170842" w:rsidRDefault="00B459D8" w:rsidP="00A50401">
            <w:pPr>
              <w:rPr>
                <w:rFonts w:cs="Arial"/>
                <w:color w:val="000000"/>
                <w:sz w:val="14"/>
                <w:szCs w:val="14"/>
              </w:rPr>
            </w:pPr>
            <w:r w:rsidRPr="00170842">
              <w:rPr>
                <w:rFonts w:cs="Arial"/>
                <w:color w:val="000000"/>
                <w:sz w:val="14"/>
                <w:szCs w:val="14"/>
              </w:rPr>
              <w:t>The max limit for stuck thread in min</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REPORT_RUNTIME</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LOG_DIR</w:t>
            </w:r>
          </w:p>
        </w:tc>
        <w:tc>
          <w:tcPr>
            <w:tcW w:w="2473" w:type="dxa"/>
          </w:tcPr>
          <w:p w:rsidR="00B459D8" w:rsidRPr="0017056E" w:rsidRDefault="00B459D8" w:rsidP="00A50401">
            <w:pPr>
              <w:rPr>
                <w:rFonts w:cs="Arial"/>
                <w:b/>
                <w:color w:val="FF0000"/>
                <w:sz w:val="14"/>
                <w:szCs w:val="14"/>
              </w:rPr>
            </w:pPr>
            <w:r w:rsidRPr="0017056E">
              <w:rPr>
                <w:rFonts w:cs="Arial"/>
                <w:b/>
                <w:color w:val="FF0000"/>
                <w:sz w:val="14"/>
                <w:szCs w:val="14"/>
              </w:rPr>
              <w:t>E:\gwcc_qc2\jbeam\birt-runtime-2_5_2\logs</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Directory where the logs will reside.</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REPORT_RUNTIME</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OUTPUT_FOLDER</w:t>
            </w:r>
          </w:p>
        </w:tc>
        <w:tc>
          <w:tcPr>
            <w:tcW w:w="2473" w:type="dxa"/>
          </w:tcPr>
          <w:p w:rsidR="00B459D8" w:rsidRPr="0017056E" w:rsidRDefault="00B459D8" w:rsidP="00A50401">
            <w:pPr>
              <w:rPr>
                <w:rFonts w:cs="Arial"/>
                <w:b/>
                <w:color w:val="FF0000"/>
                <w:sz w:val="14"/>
                <w:szCs w:val="14"/>
              </w:rPr>
            </w:pPr>
            <w:r w:rsidRPr="0017056E">
              <w:rPr>
                <w:rFonts w:cs="Arial"/>
                <w:b/>
                <w:color w:val="FF0000"/>
                <w:sz w:val="14"/>
                <w:szCs w:val="14"/>
              </w:rPr>
              <w:t>E:\gwcc_qc2\jbeam\PRE28\reports</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Report Output directory.</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REPORT_RUNTIME</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HOME_DIR</w:t>
            </w:r>
          </w:p>
        </w:tc>
        <w:tc>
          <w:tcPr>
            <w:tcW w:w="2473" w:type="dxa"/>
          </w:tcPr>
          <w:p w:rsidR="00B459D8" w:rsidRPr="0017056E" w:rsidRDefault="00B459D8" w:rsidP="00A50401">
            <w:pPr>
              <w:rPr>
                <w:rFonts w:cs="Arial"/>
                <w:b/>
                <w:color w:val="FF0000"/>
                <w:sz w:val="14"/>
                <w:szCs w:val="14"/>
              </w:rPr>
            </w:pPr>
            <w:r w:rsidRPr="0017056E">
              <w:rPr>
                <w:rFonts w:cs="Arial"/>
                <w:b/>
                <w:color w:val="FF0000"/>
                <w:sz w:val="14"/>
                <w:szCs w:val="14"/>
              </w:rPr>
              <w:t>E:\gwcc_qc2\jbeam\birt-runtime-2_5_2\ReportEngine</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The Runtime Report Engine Directory</w:t>
            </w:r>
          </w:p>
        </w:tc>
      </w:tr>
      <w:tr w:rsidR="00B459D8" w:rsidRPr="0017056E" w:rsidTr="00A50401">
        <w:tc>
          <w:tcPr>
            <w:tcW w:w="1896" w:type="dxa"/>
          </w:tcPr>
          <w:p w:rsidR="00B459D8" w:rsidRPr="0017056E" w:rsidRDefault="00B459D8" w:rsidP="00A50401">
            <w:pPr>
              <w:rPr>
                <w:rFonts w:cs="Arial"/>
                <w:color w:val="000000"/>
                <w:sz w:val="14"/>
                <w:szCs w:val="14"/>
              </w:rPr>
            </w:pPr>
            <w:r w:rsidRPr="0017056E">
              <w:rPr>
                <w:rFonts w:cs="Arial"/>
                <w:color w:val="000000"/>
                <w:sz w:val="14"/>
                <w:szCs w:val="14"/>
              </w:rPr>
              <w:t>SAVEPOINT</w:t>
            </w:r>
          </w:p>
        </w:tc>
        <w:tc>
          <w:tcPr>
            <w:tcW w:w="2021" w:type="dxa"/>
          </w:tcPr>
          <w:p w:rsidR="00B459D8" w:rsidRPr="0017056E" w:rsidRDefault="00B459D8" w:rsidP="00A50401">
            <w:pPr>
              <w:rPr>
                <w:rFonts w:cs="Arial"/>
                <w:color w:val="000000"/>
                <w:sz w:val="14"/>
                <w:szCs w:val="14"/>
              </w:rPr>
            </w:pPr>
            <w:r w:rsidRPr="0017056E">
              <w:rPr>
                <w:rFonts w:cs="Arial"/>
                <w:color w:val="000000"/>
                <w:sz w:val="14"/>
                <w:szCs w:val="14"/>
              </w:rPr>
              <w:t>DIRECTORY</w:t>
            </w:r>
          </w:p>
        </w:tc>
        <w:tc>
          <w:tcPr>
            <w:tcW w:w="2473" w:type="dxa"/>
          </w:tcPr>
          <w:p w:rsidR="00B459D8" w:rsidRPr="0017056E" w:rsidRDefault="00B459D8" w:rsidP="00A50401">
            <w:pPr>
              <w:rPr>
                <w:rFonts w:cs="Arial"/>
                <w:b/>
                <w:color w:val="FF0000"/>
                <w:sz w:val="14"/>
                <w:szCs w:val="14"/>
              </w:rPr>
            </w:pPr>
            <w:r w:rsidRPr="0017056E">
              <w:rPr>
                <w:rFonts w:cs="Arial"/>
                <w:b/>
                <w:color w:val="FF0000"/>
                <w:sz w:val="14"/>
                <w:szCs w:val="14"/>
              </w:rPr>
              <w:t>E:\gwcc_qc2\jbeam\savepoints\</w:t>
            </w:r>
          </w:p>
        </w:tc>
        <w:tc>
          <w:tcPr>
            <w:tcW w:w="2880" w:type="dxa"/>
          </w:tcPr>
          <w:p w:rsidR="00B459D8" w:rsidRPr="0017056E" w:rsidRDefault="00B459D8" w:rsidP="00A50401">
            <w:pPr>
              <w:rPr>
                <w:rFonts w:cs="Arial"/>
                <w:color w:val="000000"/>
                <w:sz w:val="14"/>
                <w:szCs w:val="14"/>
              </w:rPr>
            </w:pPr>
            <w:r w:rsidRPr="0017056E">
              <w:rPr>
                <w:rFonts w:cs="Arial"/>
                <w:color w:val="000000"/>
                <w:sz w:val="14"/>
                <w:szCs w:val="14"/>
              </w:rPr>
              <w:t xml:space="preserve">The </w:t>
            </w:r>
            <w:proofErr w:type="spellStart"/>
            <w:r w:rsidRPr="0017056E">
              <w:rPr>
                <w:rFonts w:cs="Arial"/>
                <w:color w:val="000000"/>
                <w:sz w:val="14"/>
                <w:szCs w:val="14"/>
              </w:rPr>
              <w:t>savepoint</w:t>
            </w:r>
            <w:proofErr w:type="spellEnd"/>
            <w:r w:rsidRPr="0017056E">
              <w:rPr>
                <w:rFonts w:cs="Arial"/>
                <w:color w:val="000000"/>
                <w:sz w:val="14"/>
                <w:szCs w:val="14"/>
              </w:rPr>
              <w:t xml:space="preserve"> file directory</w:t>
            </w:r>
          </w:p>
        </w:tc>
      </w:tr>
    </w:tbl>
    <w:p w:rsidR="00B459D8" w:rsidRPr="0017056E" w:rsidRDefault="00B459D8" w:rsidP="00B459D8">
      <w:pPr>
        <w:jc w:val="both"/>
        <w:rPr>
          <w:b/>
          <w:u w:val="single"/>
        </w:rPr>
      </w:pPr>
    </w:p>
    <w:p w:rsidR="00B459D8" w:rsidRPr="0017056E" w:rsidRDefault="00B459D8" w:rsidP="00B459D8">
      <w:pPr>
        <w:jc w:val="both"/>
        <w:rPr>
          <w:b/>
          <w:sz w:val="16"/>
          <w:szCs w:val="16"/>
          <w:u w:val="single"/>
        </w:rPr>
      </w:pPr>
      <w:r w:rsidRPr="0017056E">
        <w:rPr>
          <w:b/>
          <w:sz w:val="16"/>
          <w:szCs w:val="16"/>
          <w:u w:val="single"/>
        </w:rPr>
        <w:t>CORE-COMM</w:t>
      </w:r>
    </w:p>
    <w:tbl>
      <w:tblPr>
        <w:tblW w:w="5000"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616"/>
        <w:gridCol w:w="1405"/>
        <w:gridCol w:w="1237"/>
        <w:gridCol w:w="1759"/>
        <w:gridCol w:w="3573"/>
      </w:tblGrid>
      <w:tr w:rsidR="00B459D8" w:rsidRPr="0017056E" w:rsidTr="00A50401">
        <w:tc>
          <w:tcPr>
            <w:tcW w:w="842" w:type="pct"/>
            <w:shd w:val="pct12" w:color="auto" w:fill="auto"/>
          </w:tcPr>
          <w:p w:rsidR="00B459D8" w:rsidRPr="0017056E" w:rsidRDefault="00B459D8" w:rsidP="00A50401">
            <w:pPr>
              <w:jc w:val="both"/>
              <w:rPr>
                <w:rFonts w:cs="Arial"/>
                <w:b/>
                <w:color w:val="000000"/>
                <w:sz w:val="14"/>
                <w:szCs w:val="14"/>
              </w:rPr>
            </w:pPr>
            <w:r w:rsidRPr="0017056E">
              <w:rPr>
                <w:rFonts w:cs="Arial"/>
                <w:b/>
                <w:color w:val="000000"/>
                <w:sz w:val="14"/>
                <w:szCs w:val="14"/>
              </w:rPr>
              <w:t>CODE1</w:t>
            </w:r>
          </w:p>
        </w:tc>
        <w:tc>
          <w:tcPr>
            <w:tcW w:w="732"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CODE2</w:t>
            </w:r>
          </w:p>
        </w:tc>
        <w:tc>
          <w:tcPr>
            <w:tcW w:w="645"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CODE3</w:t>
            </w:r>
          </w:p>
        </w:tc>
        <w:tc>
          <w:tcPr>
            <w:tcW w:w="917"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VALUE</w:t>
            </w:r>
          </w:p>
        </w:tc>
        <w:tc>
          <w:tcPr>
            <w:tcW w:w="1863"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DESCRIPTION</w:t>
            </w:r>
          </w:p>
        </w:tc>
      </w:tr>
      <w:tr w:rsidR="00B459D8" w:rsidRPr="0017056E" w:rsidTr="00A50401">
        <w:tc>
          <w:tcPr>
            <w:tcW w:w="842" w:type="pct"/>
          </w:tcPr>
          <w:p w:rsidR="00B459D8" w:rsidRPr="0017056E" w:rsidRDefault="00B459D8" w:rsidP="00A50401">
            <w:pPr>
              <w:rPr>
                <w:rFonts w:cs="Arial"/>
                <w:color w:val="000000"/>
                <w:sz w:val="14"/>
                <w:szCs w:val="14"/>
              </w:rPr>
            </w:pPr>
            <w:r w:rsidRPr="0017056E">
              <w:rPr>
                <w:rFonts w:cs="Arial"/>
                <w:color w:val="000000"/>
                <w:sz w:val="14"/>
                <w:szCs w:val="14"/>
              </w:rPr>
              <w:t>COMM</w:t>
            </w:r>
          </w:p>
        </w:tc>
        <w:tc>
          <w:tcPr>
            <w:tcW w:w="732" w:type="pct"/>
          </w:tcPr>
          <w:p w:rsidR="00B459D8" w:rsidRPr="0017056E" w:rsidRDefault="00B459D8" w:rsidP="00A50401">
            <w:pPr>
              <w:rPr>
                <w:rFonts w:cs="Arial"/>
                <w:color w:val="000000"/>
                <w:sz w:val="14"/>
                <w:szCs w:val="14"/>
              </w:rPr>
            </w:pPr>
            <w:r w:rsidRPr="0017056E">
              <w:rPr>
                <w:rFonts w:cs="Arial"/>
                <w:color w:val="000000"/>
                <w:sz w:val="14"/>
                <w:szCs w:val="14"/>
              </w:rPr>
              <w:t>POLLER</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WAIT_PERIOD</w:t>
            </w:r>
          </w:p>
        </w:tc>
        <w:tc>
          <w:tcPr>
            <w:tcW w:w="917" w:type="pct"/>
          </w:tcPr>
          <w:p w:rsidR="00B459D8" w:rsidRPr="0017056E" w:rsidRDefault="00B459D8" w:rsidP="00A50401">
            <w:pPr>
              <w:rPr>
                <w:rFonts w:cs="Arial"/>
                <w:color w:val="000000"/>
                <w:sz w:val="14"/>
                <w:szCs w:val="14"/>
              </w:rPr>
            </w:pPr>
            <w:r w:rsidRPr="0017056E">
              <w:rPr>
                <w:rFonts w:cs="Arial"/>
                <w:color w:val="000000"/>
                <w:sz w:val="14"/>
                <w:szCs w:val="14"/>
              </w:rPr>
              <w:t>5000</w:t>
            </w:r>
          </w:p>
        </w:tc>
        <w:tc>
          <w:tcPr>
            <w:tcW w:w="1863" w:type="pct"/>
          </w:tcPr>
          <w:p w:rsidR="00B459D8" w:rsidRPr="0017056E" w:rsidRDefault="00B459D8" w:rsidP="00A50401">
            <w:pPr>
              <w:rPr>
                <w:rFonts w:cs="Arial"/>
                <w:color w:val="000000"/>
                <w:sz w:val="14"/>
                <w:szCs w:val="14"/>
              </w:rPr>
            </w:pPr>
            <w:r w:rsidRPr="0017056E">
              <w:rPr>
                <w:rFonts w:cs="Arial"/>
                <w:color w:val="000000"/>
                <w:sz w:val="14"/>
                <w:szCs w:val="14"/>
              </w:rPr>
              <w:t xml:space="preserve">The wait period for </w:t>
            </w:r>
            <w:proofErr w:type="spellStart"/>
            <w:r w:rsidRPr="0017056E">
              <w:rPr>
                <w:rFonts w:cs="Arial"/>
                <w:color w:val="000000"/>
                <w:sz w:val="14"/>
                <w:szCs w:val="14"/>
              </w:rPr>
              <w:t>pollers</w:t>
            </w:r>
            <w:proofErr w:type="spellEnd"/>
            <w:r w:rsidRPr="0017056E">
              <w:rPr>
                <w:rFonts w:cs="Arial"/>
                <w:color w:val="000000"/>
                <w:sz w:val="14"/>
                <w:szCs w:val="14"/>
              </w:rPr>
              <w:t xml:space="preserve"> in the core communication system</w:t>
            </w:r>
          </w:p>
        </w:tc>
      </w:tr>
      <w:tr w:rsidR="00B459D8" w:rsidRPr="0017056E" w:rsidTr="00A50401">
        <w:tc>
          <w:tcPr>
            <w:tcW w:w="842" w:type="pct"/>
          </w:tcPr>
          <w:p w:rsidR="00B459D8" w:rsidRPr="0017056E" w:rsidRDefault="00B459D8" w:rsidP="00A50401">
            <w:pPr>
              <w:rPr>
                <w:rFonts w:cs="Arial"/>
                <w:color w:val="000000"/>
                <w:sz w:val="14"/>
                <w:szCs w:val="14"/>
              </w:rPr>
            </w:pPr>
            <w:r w:rsidRPr="0017056E">
              <w:rPr>
                <w:rFonts w:cs="Arial"/>
                <w:color w:val="000000"/>
                <w:sz w:val="14"/>
                <w:szCs w:val="14"/>
              </w:rPr>
              <w:t>INSTALLATION_WS</w:t>
            </w:r>
          </w:p>
        </w:tc>
        <w:tc>
          <w:tcPr>
            <w:tcW w:w="732" w:type="pct"/>
          </w:tcPr>
          <w:p w:rsidR="00B459D8" w:rsidRPr="0017056E" w:rsidRDefault="00B459D8" w:rsidP="00A50401">
            <w:pPr>
              <w:rPr>
                <w:rFonts w:cs="Arial"/>
                <w:color w:val="000000"/>
                <w:sz w:val="14"/>
                <w:szCs w:val="14"/>
              </w:rPr>
            </w:pPr>
            <w:r w:rsidRPr="0017056E">
              <w:rPr>
                <w:rFonts w:cs="Arial"/>
                <w:b/>
                <w:color w:val="FF0000"/>
                <w:sz w:val="14"/>
                <w:szCs w:val="14"/>
              </w:rPr>
              <w:t>BILLING-DV</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SERVICES</w:t>
            </w:r>
          </w:p>
        </w:tc>
        <w:tc>
          <w:tcPr>
            <w:tcW w:w="917" w:type="pct"/>
          </w:tcPr>
          <w:p w:rsidR="00B459D8" w:rsidRPr="0017056E" w:rsidRDefault="00B459D8" w:rsidP="00A50401">
            <w:pPr>
              <w:rPr>
                <w:rFonts w:cs="Arial"/>
                <w:b/>
                <w:color w:val="FF0000"/>
                <w:sz w:val="14"/>
                <w:szCs w:val="14"/>
              </w:rPr>
            </w:pPr>
            <w:r w:rsidRPr="0017056E">
              <w:rPr>
                <w:rFonts w:cs="Arial"/>
                <w:b/>
                <w:color w:val="FF0000"/>
                <w:sz w:val="14"/>
                <w:szCs w:val="14"/>
              </w:rPr>
              <w:t>172.16.209.143:10001</w:t>
            </w:r>
          </w:p>
        </w:tc>
        <w:tc>
          <w:tcPr>
            <w:tcW w:w="1863" w:type="pct"/>
          </w:tcPr>
          <w:p w:rsidR="00B459D8" w:rsidRPr="0017056E" w:rsidRDefault="00B459D8" w:rsidP="00A50401">
            <w:pPr>
              <w:rPr>
                <w:rFonts w:cs="Arial"/>
                <w:color w:val="000000"/>
                <w:sz w:val="14"/>
                <w:szCs w:val="14"/>
              </w:rPr>
            </w:pPr>
            <w:r w:rsidRPr="0017056E">
              <w:rPr>
                <w:rFonts w:cs="Arial"/>
                <w:color w:val="000000"/>
                <w:sz w:val="14"/>
                <w:szCs w:val="14"/>
              </w:rPr>
              <w:t>The &lt;IP&gt;:&lt;PORT&gt; to publish the services</w:t>
            </w:r>
          </w:p>
        </w:tc>
      </w:tr>
      <w:tr w:rsidR="00B459D8" w:rsidRPr="0017056E" w:rsidTr="00A50401">
        <w:tc>
          <w:tcPr>
            <w:tcW w:w="842" w:type="pct"/>
          </w:tcPr>
          <w:p w:rsidR="00B459D8" w:rsidRPr="0017056E" w:rsidRDefault="00B459D8" w:rsidP="00A50401">
            <w:pPr>
              <w:rPr>
                <w:rFonts w:cs="Arial"/>
                <w:color w:val="000000"/>
                <w:sz w:val="14"/>
                <w:szCs w:val="14"/>
              </w:rPr>
            </w:pPr>
            <w:r w:rsidRPr="0017056E">
              <w:rPr>
                <w:rFonts w:cs="Arial"/>
                <w:color w:val="000000"/>
                <w:sz w:val="14"/>
                <w:szCs w:val="14"/>
              </w:rPr>
              <w:lastRenderedPageBreak/>
              <w:t>MONITOR_WS</w:t>
            </w:r>
          </w:p>
        </w:tc>
        <w:tc>
          <w:tcPr>
            <w:tcW w:w="732" w:type="pct"/>
          </w:tcPr>
          <w:p w:rsidR="00B459D8" w:rsidRPr="0017056E" w:rsidRDefault="00B459D8" w:rsidP="00A50401">
            <w:pPr>
              <w:rPr>
                <w:rFonts w:cs="Arial"/>
                <w:color w:val="000000"/>
                <w:sz w:val="14"/>
                <w:szCs w:val="14"/>
              </w:rPr>
            </w:pPr>
            <w:r w:rsidRPr="0017056E">
              <w:rPr>
                <w:rFonts w:cs="Arial"/>
                <w:color w:val="000000"/>
                <w:sz w:val="14"/>
                <w:szCs w:val="14"/>
              </w:rPr>
              <w:t>MONITOR_WS</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SERVICES</w:t>
            </w:r>
          </w:p>
        </w:tc>
        <w:tc>
          <w:tcPr>
            <w:tcW w:w="917" w:type="pct"/>
          </w:tcPr>
          <w:p w:rsidR="00B459D8" w:rsidRPr="0017056E" w:rsidRDefault="00B459D8" w:rsidP="00A50401">
            <w:pPr>
              <w:rPr>
                <w:rFonts w:cs="Arial"/>
                <w:b/>
                <w:color w:val="FF0000"/>
                <w:sz w:val="14"/>
                <w:szCs w:val="14"/>
              </w:rPr>
            </w:pPr>
            <w:r w:rsidRPr="0017056E">
              <w:rPr>
                <w:rFonts w:cs="Arial"/>
                <w:b/>
                <w:color w:val="FF0000"/>
                <w:sz w:val="14"/>
                <w:szCs w:val="14"/>
              </w:rPr>
              <w:t>172.16.209.143:10011</w:t>
            </w:r>
          </w:p>
        </w:tc>
        <w:tc>
          <w:tcPr>
            <w:tcW w:w="1863" w:type="pct"/>
          </w:tcPr>
          <w:p w:rsidR="00B459D8" w:rsidRPr="0017056E" w:rsidRDefault="00B459D8" w:rsidP="00A50401">
            <w:pPr>
              <w:rPr>
                <w:rFonts w:cs="Arial"/>
                <w:color w:val="000000"/>
                <w:sz w:val="14"/>
                <w:szCs w:val="14"/>
              </w:rPr>
            </w:pPr>
            <w:r w:rsidRPr="0017056E">
              <w:rPr>
                <w:rFonts w:cs="Arial"/>
                <w:color w:val="000000"/>
                <w:sz w:val="14"/>
                <w:szCs w:val="14"/>
              </w:rPr>
              <w:t>The &lt;IP</w:t>
            </w:r>
            <w:proofErr w:type="gramStart"/>
            <w:r w:rsidRPr="0017056E">
              <w:rPr>
                <w:rFonts w:cs="Arial"/>
                <w:color w:val="000000"/>
                <w:sz w:val="14"/>
                <w:szCs w:val="14"/>
              </w:rPr>
              <w:t>&gt;:</w:t>
            </w:r>
            <w:proofErr w:type="gramEnd"/>
            <w:r w:rsidRPr="0017056E">
              <w:rPr>
                <w:rFonts w:cs="Arial"/>
                <w:color w:val="000000"/>
                <w:sz w:val="14"/>
                <w:szCs w:val="14"/>
              </w:rPr>
              <w:t>&lt;PORT&gt; of the monitor communication system. Needed for the core system to communicate</w:t>
            </w:r>
          </w:p>
        </w:tc>
      </w:tr>
      <w:tr w:rsidR="00B459D8" w:rsidRPr="0017056E" w:rsidTr="00A50401">
        <w:tc>
          <w:tcPr>
            <w:tcW w:w="842" w:type="pct"/>
          </w:tcPr>
          <w:p w:rsidR="00B459D8" w:rsidRPr="0017056E" w:rsidRDefault="00B459D8" w:rsidP="00A50401">
            <w:pPr>
              <w:rPr>
                <w:rFonts w:cs="Arial"/>
                <w:color w:val="000000"/>
                <w:sz w:val="14"/>
                <w:szCs w:val="14"/>
              </w:rPr>
            </w:pPr>
            <w:r w:rsidRPr="0017056E">
              <w:rPr>
                <w:rFonts w:cs="Arial"/>
                <w:color w:val="000000"/>
                <w:sz w:val="14"/>
                <w:szCs w:val="14"/>
              </w:rPr>
              <w:t>COMM</w:t>
            </w:r>
          </w:p>
        </w:tc>
        <w:tc>
          <w:tcPr>
            <w:tcW w:w="732" w:type="pct"/>
          </w:tcPr>
          <w:p w:rsidR="00B459D8" w:rsidRPr="0017056E" w:rsidRDefault="00B459D8" w:rsidP="00A50401">
            <w:pPr>
              <w:rPr>
                <w:rFonts w:cs="Arial"/>
                <w:color w:val="000000"/>
                <w:sz w:val="14"/>
                <w:szCs w:val="14"/>
              </w:rPr>
            </w:pPr>
            <w:r w:rsidRPr="0017056E">
              <w:rPr>
                <w:rFonts w:cs="Arial"/>
                <w:color w:val="000000"/>
                <w:sz w:val="14"/>
                <w:szCs w:val="14"/>
              </w:rPr>
              <w:t>POLLER</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WAIT_PERIOD</w:t>
            </w:r>
          </w:p>
        </w:tc>
        <w:tc>
          <w:tcPr>
            <w:tcW w:w="917" w:type="pct"/>
          </w:tcPr>
          <w:p w:rsidR="00B459D8" w:rsidRPr="0017056E" w:rsidRDefault="00B459D8" w:rsidP="00A50401">
            <w:pPr>
              <w:rPr>
                <w:rFonts w:cs="Arial"/>
                <w:color w:val="000000"/>
                <w:sz w:val="14"/>
                <w:szCs w:val="14"/>
              </w:rPr>
            </w:pPr>
            <w:r w:rsidRPr="0017056E">
              <w:rPr>
                <w:rFonts w:cs="Arial"/>
                <w:color w:val="000000"/>
                <w:sz w:val="14"/>
                <w:szCs w:val="14"/>
              </w:rPr>
              <w:t>5000</w:t>
            </w:r>
          </w:p>
        </w:tc>
        <w:tc>
          <w:tcPr>
            <w:tcW w:w="1863" w:type="pct"/>
          </w:tcPr>
          <w:p w:rsidR="00B459D8" w:rsidRPr="0017056E" w:rsidRDefault="00B459D8" w:rsidP="00A50401">
            <w:pPr>
              <w:rPr>
                <w:rFonts w:cs="Arial"/>
                <w:color w:val="000000"/>
                <w:sz w:val="14"/>
                <w:szCs w:val="14"/>
              </w:rPr>
            </w:pPr>
            <w:r w:rsidRPr="0017056E">
              <w:rPr>
                <w:rFonts w:cs="Arial"/>
                <w:color w:val="000000"/>
                <w:sz w:val="14"/>
                <w:szCs w:val="14"/>
              </w:rPr>
              <w:t xml:space="preserve">The wait period for </w:t>
            </w:r>
            <w:proofErr w:type="spellStart"/>
            <w:r w:rsidRPr="0017056E">
              <w:rPr>
                <w:rFonts w:cs="Arial"/>
                <w:color w:val="000000"/>
                <w:sz w:val="14"/>
                <w:szCs w:val="14"/>
              </w:rPr>
              <w:t>pollers</w:t>
            </w:r>
            <w:proofErr w:type="spellEnd"/>
            <w:r w:rsidRPr="0017056E">
              <w:rPr>
                <w:rFonts w:cs="Arial"/>
                <w:color w:val="000000"/>
                <w:sz w:val="14"/>
                <w:szCs w:val="14"/>
              </w:rPr>
              <w:t xml:space="preserve"> in the core communication system</w:t>
            </w:r>
          </w:p>
        </w:tc>
      </w:tr>
    </w:tbl>
    <w:p w:rsidR="00B459D8" w:rsidRPr="0017056E" w:rsidRDefault="00B459D8" w:rsidP="00B459D8">
      <w:pPr>
        <w:jc w:val="both"/>
        <w:rPr>
          <w:b/>
          <w:u w:val="single"/>
        </w:rPr>
      </w:pPr>
    </w:p>
    <w:p w:rsidR="00B459D8" w:rsidRPr="0017056E" w:rsidRDefault="00B459D8" w:rsidP="00B459D8">
      <w:pPr>
        <w:jc w:val="both"/>
        <w:rPr>
          <w:b/>
          <w:sz w:val="16"/>
          <w:szCs w:val="16"/>
          <w:u w:val="single"/>
        </w:rPr>
      </w:pPr>
      <w:r w:rsidRPr="0017056E">
        <w:rPr>
          <w:b/>
          <w:sz w:val="16"/>
          <w:szCs w:val="16"/>
          <w:u w:val="single"/>
        </w:rPr>
        <w:t>MONITOR-COMM</w:t>
      </w:r>
    </w:p>
    <w:tbl>
      <w:tblPr>
        <w:tblW w:w="5000"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585"/>
        <w:gridCol w:w="1915"/>
        <w:gridCol w:w="1238"/>
        <w:gridCol w:w="1770"/>
        <w:gridCol w:w="3082"/>
      </w:tblGrid>
      <w:tr w:rsidR="00B459D8" w:rsidRPr="0017056E" w:rsidTr="00A50401">
        <w:tc>
          <w:tcPr>
            <w:tcW w:w="826" w:type="pct"/>
            <w:shd w:val="pct12" w:color="auto" w:fill="auto"/>
          </w:tcPr>
          <w:p w:rsidR="00B459D8" w:rsidRPr="0017056E" w:rsidRDefault="00B459D8" w:rsidP="00A50401">
            <w:pPr>
              <w:jc w:val="both"/>
              <w:rPr>
                <w:rFonts w:cs="Arial"/>
                <w:b/>
                <w:color w:val="000000"/>
                <w:sz w:val="14"/>
                <w:szCs w:val="14"/>
              </w:rPr>
            </w:pPr>
            <w:r w:rsidRPr="0017056E">
              <w:rPr>
                <w:rFonts w:cs="Arial"/>
                <w:b/>
                <w:color w:val="000000"/>
                <w:sz w:val="14"/>
                <w:szCs w:val="14"/>
              </w:rPr>
              <w:t>CODE1</w:t>
            </w:r>
          </w:p>
        </w:tc>
        <w:tc>
          <w:tcPr>
            <w:tcW w:w="998"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CODE2</w:t>
            </w:r>
          </w:p>
        </w:tc>
        <w:tc>
          <w:tcPr>
            <w:tcW w:w="645"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CODE3</w:t>
            </w:r>
          </w:p>
        </w:tc>
        <w:tc>
          <w:tcPr>
            <w:tcW w:w="923"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VALUE</w:t>
            </w:r>
          </w:p>
        </w:tc>
        <w:tc>
          <w:tcPr>
            <w:tcW w:w="1607"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DESCRIPTION</w:t>
            </w:r>
          </w:p>
        </w:tc>
      </w:tr>
      <w:tr w:rsidR="00B459D8" w:rsidRPr="0017056E" w:rsidTr="00A50401">
        <w:tc>
          <w:tcPr>
            <w:tcW w:w="826" w:type="pct"/>
          </w:tcPr>
          <w:p w:rsidR="00B459D8" w:rsidRPr="0017056E" w:rsidRDefault="00B459D8" w:rsidP="00A50401">
            <w:pPr>
              <w:rPr>
                <w:rFonts w:cs="Arial"/>
                <w:b/>
                <w:color w:val="FF0000"/>
                <w:sz w:val="14"/>
                <w:szCs w:val="14"/>
              </w:rPr>
            </w:pPr>
            <w:r w:rsidRPr="0017056E">
              <w:rPr>
                <w:rFonts w:cs="Arial"/>
                <w:b/>
                <w:color w:val="FF0000"/>
                <w:sz w:val="14"/>
                <w:szCs w:val="14"/>
              </w:rPr>
              <w:t>BILLING-DV</w:t>
            </w:r>
          </w:p>
        </w:tc>
        <w:tc>
          <w:tcPr>
            <w:tcW w:w="998" w:type="pct"/>
          </w:tcPr>
          <w:p w:rsidR="00B459D8" w:rsidRPr="0017056E" w:rsidRDefault="00B459D8" w:rsidP="00A50401">
            <w:pPr>
              <w:rPr>
                <w:rFonts w:cs="Arial"/>
                <w:color w:val="000000"/>
                <w:sz w:val="14"/>
                <w:szCs w:val="14"/>
              </w:rPr>
            </w:pPr>
            <w:r w:rsidRPr="0017056E">
              <w:rPr>
                <w:rFonts w:cs="Arial"/>
                <w:color w:val="000000"/>
                <w:sz w:val="14"/>
                <w:szCs w:val="14"/>
              </w:rPr>
              <w:t>COLLATOR</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WAIT_PERIOD</w:t>
            </w:r>
          </w:p>
        </w:tc>
        <w:tc>
          <w:tcPr>
            <w:tcW w:w="923" w:type="pct"/>
          </w:tcPr>
          <w:p w:rsidR="00B459D8" w:rsidRPr="0017056E" w:rsidRDefault="00B459D8" w:rsidP="00A50401">
            <w:pPr>
              <w:rPr>
                <w:rFonts w:cs="Arial"/>
                <w:color w:val="000000"/>
                <w:sz w:val="14"/>
                <w:szCs w:val="14"/>
              </w:rPr>
            </w:pPr>
            <w:r w:rsidRPr="0017056E">
              <w:rPr>
                <w:rFonts w:cs="Arial"/>
                <w:color w:val="000000"/>
                <w:sz w:val="14"/>
                <w:szCs w:val="14"/>
              </w:rPr>
              <w:t>10000</w:t>
            </w:r>
          </w:p>
        </w:tc>
        <w:tc>
          <w:tcPr>
            <w:tcW w:w="1607" w:type="pct"/>
          </w:tcPr>
          <w:p w:rsidR="00B459D8" w:rsidRPr="0017056E" w:rsidRDefault="00B459D8" w:rsidP="00A50401">
            <w:pPr>
              <w:rPr>
                <w:rFonts w:cs="Arial"/>
                <w:color w:val="000000"/>
                <w:sz w:val="14"/>
                <w:szCs w:val="14"/>
              </w:rPr>
            </w:pPr>
            <w:r w:rsidRPr="0017056E">
              <w:rPr>
                <w:rFonts w:cs="Arial"/>
                <w:color w:val="000000"/>
                <w:sz w:val="14"/>
                <w:szCs w:val="14"/>
              </w:rPr>
              <w:t>The collator wait period for installation BILLING-DV</w:t>
            </w:r>
          </w:p>
        </w:tc>
      </w:tr>
      <w:tr w:rsidR="00B459D8" w:rsidRPr="0017056E" w:rsidTr="00A50401">
        <w:tc>
          <w:tcPr>
            <w:tcW w:w="826" w:type="pct"/>
          </w:tcPr>
          <w:p w:rsidR="00B459D8" w:rsidRPr="0017056E" w:rsidRDefault="00B459D8" w:rsidP="00A50401">
            <w:pPr>
              <w:rPr>
                <w:rFonts w:cs="Arial"/>
                <w:color w:val="000000"/>
                <w:sz w:val="14"/>
                <w:szCs w:val="14"/>
              </w:rPr>
            </w:pPr>
            <w:r w:rsidRPr="0017056E">
              <w:rPr>
                <w:rFonts w:cs="Arial"/>
                <w:color w:val="000000"/>
                <w:sz w:val="14"/>
                <w:szCs w:val="14"/>
              </w:rPr>
              <w:t>MONITOR_WS</w:t>
            </w:r>
          </w:p>
        </w:tc>
        <w:tc>
          <w:tcPr>
            <w:tcW w:w="998" w:type="pct"/>
          </w:tcPr>
          <w:p w:rsidR="00B459D8" w:rsidRPr="0017056E" w:rsidRDefault="00B459D8" w:rsidP="00A50401">
            <w:pPr>
              <w:rPr>
                <w:rFonts w:cs="Arial"/>
                <w:color w:val="000000"/>
                <w:sz w:val="14"/>
                <w:szCs w:val="14"/>
              </w:rPr>
            </w:pPr>
            <w:r w:rsidRPr="0017056E">
              <w:rPr>
                <w:rFonts w:cs="Arial"/>
                <w:color w:val="000000"/>
                <w:sz w:val="14"/>
                <w:szCs w:val="14"/>
              </w:rPr>
              <w:t>OUTBOUND_Q_POLLER</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WAIT_PERIOD</w:t>
            </w:r>
          </w:p>
        </w:tc>
        <w:tc>
          <w:tcPr>
            <w:tcW w:w="923" w:type="pct"/>
          </w:tcPr>
          <w:p w:rsidR="00B459D8" w:rsidRPr="0017056E" w:rsidRDefault="00B459D8" w:rsidP="00A50401">
            <w:pPr>
              <w:rPr>
                <w:rFonts w:cs="Arial"/>
                <w:color w:val="000000"/>
                <w:sz w:val="14"/>
                <w:szCs w:val="14"/>
              </w:rPr>
            </w:pPr>
            <w:r w:rsidRPr="0017056E">
              <w:rPr>
                <w:rFonts w:cs="Arial"/>
                <w:color w:val="000000"/>
                <w:sz w:val="14"/>
                <w:szCs w:val="14"/>
              </w:rPr>
              <w:t>15000</w:t>
            </w:r>
          </w:p>
        </w:tc>
        <w:tc>
          <w:tcPr>
            <w:tcW w:w="1607" w:type="pct"/>
          </w:tcPr>
          <w:p w:rsidR="00B459D8" w:rsidRPr="0017056E" w:rsidRDefault="00B459D8" w:rsidP="00A50401">
            <w:pPr>
              <w:rPr>
                <w:rFonts w:cs="Arial"/>
                <w:color w:val="000000"/>
                <w:sz w:val="14"/>
                <w:szCs w:val="14"/>
              </w:rPr>
            </w:pPr>
            <w:r w:rsidRPr="0017056E">
              <w:rPr>
                <w:rFonts w:cs="Arial"/>
                <w:color w:val="000000"/>
                <w:sz w:val="14"/>
                <w:szCs w:val="14"/>
              </w:rPr>
              <w:t xml:space="preserve">The monitor </w:t>
            </w:r>
            <w:proofErr w:type="spellStart"/>
            <w:r w:rsidRPr="0017056E">
              <w:rPr>
                <w:rFonts w:cs="Arial"/>
                <w:color w:val="000000"/>
                <w:sz w:val="14"/>
                <w:szCs w:val="14"/>
              </w:rPr>
              <w:t>poller</w:t>
            </w:r>
            <w:proofErr w:type="spellEnd"/>
            <w:r w:rsidRPr="0017056E">
              <w:rPr>
                <w:rFonts w:cs="Arial"/>
                <w:color w:val="000000"/>
                <w:sz w:val="14"/>
                <w:szCs w:val="14"/>
              </w:rPr>
              <w:t xml:space="preserve"> waiting period</w:t>
            </w:r>
          </w:p>
        </w:tc>
      </w:tr>
      <w:tr w:rsidR="00B459D8" w:rsidRPr="0017056E" w:rsidTr="00A50401">
        <w:tc>
          <w:tcPr>
            <w:tcW w:w="826" w:type="pct"/>
          </w:tcPr>
          <w:p w:rsidR="00B459D8" w:rsidRPr="0017056E" w:rsidRDefault="00B459D8" w:rsidP="00A50401">
            <w:pPr>
              <w:rPr>
                <w:rFonts w:cs="Arial"/>
                <w:color w:val="000000"/>
                <w:sz w:val="14"/>
                <w:szCs w:val="14"/>
              </w:rPr>
            </w:pPr>
            <w:r w:rsidRPr="0017056E">
              <w:rPr>
                <w:rFonts w:cs="Arial"/>
                <w:color w:val="000000"/>
                <w:sz w:val="14"/>
                <w:szCs w:val="14"/>
              </w:rPr>
              <w:t>INSTALLATION_WS</w:t>
            </w:r>
          </w:p>
        </w:tc>
        <w:tc>
          <w:tcPr>
            <w:tcW w:w="998" w:type="pct"/>
          </w:tcPr>
          <w:p w:rsidR="00B459D8" w:rsidRPr="0017056E" w:rsidRDefault="00B459D8" w:rsidP="00A50401">
            <w:pPr>
              <w:rPr>
                <w:rFonts w:cs="Arial"/>
                <w:color w:val="000000"/>
                <w:sz w:val="14"/>
                <w:szCs w:val="14"/>
              </w:rPr>
            </w:pPr>
            <w:r w:rsidRPr="0017056E">
              <w:rPr>
                <w:rFonts w:cs="Arial"/>
                <w:b/>
                <w:color w:val="FF0000"/>
                <w:sz w:val="14"/>
                <w:szCs w:val="14"/>
              </w:rPr>
              <w:t>BILLING-DV</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SERVICES</w:t>
            </w:r>
          </w:p>
        </w:tc>
        <w:tc>
          <w:tcPr>
            <w:tcW w:w="923" w:type="pct"/>
          </w:tcPr>
          <w:p w:rsidR="00B459D8" w:rsidRPr="0017056E" w:rsidRDefault="00B459D8" w:rsidP="00A50401">
            <w:pPr>
              <w:rPr>
                <w:rFonts w:cs="Arial"/>
                <w:b/>
                <w:color w:val="FF0000"/>
                <w:sz w:val="14"/>
                <w:szCs w:val="14"/>
              </w:rPr>
            </w:pPr>
            <w:r w:rsidRPr="0017056E">
              <w:rPr>
                <w:rFonts w:cs="Arial"/>
                <w:b/>
                <w:color w:val="FF0000"/>
                <w:sz w:val="14"/>
                <w:szCs w:val="14"/>
              </w:rPr>
              <w:t>172.16.209.143:10001</w:t>
            </w:r>
          </w:p>
        </w:tc>
        <w:tc>
          <w:tcPr>
            <w:tcW w:w="1607" w:type="pct"/>
          </w:tcPr>
          <w:p w:rsidR="00B459D8" w:rsidRPr="0017056E" w:rsidRDefault="00B459D8" w:rsidP="00A50401">
            <w:pPr>
              <w:rPr>
                <w:rFonts w:cs="Arial"/>
                <w:color w:val="000000"/>
                <w:sz w:val="14"/>
                <w:szCs w:val="14"/>
              </w:rPr>
            </w:pPr>
            <w:r w:rsidRPr="0017056E">
              <w:rPr>
                <w:rFonts w:cs="Arial"/>
                <w:color w:val="000000"/>
                <w:sz w:val="14"/>
                <w:szCs w:val="14"/>
              </w:rPr>
              <w:t>The &lt;IP&gt;:&lt;PORT&gt; of the published communication services for BILLING-DV installation</w:t>
            </w:r>
          </w:p>
        </w:tc>
      </w:tr>
      <w:tr w:rsidR="00B459D8" w:rsidRPr="0017056E" w:rsidTr="00A50401">
        <w:tc>
          <w:tcPr>
            <w:tcW w:w="826" w:type="pct"/>
          </w:tcPr>
          <w:p w:rsidR="00B459D8" w:rsidRPr="0017056E" w:rsidRDefault="00B459D8" w:rsidP="00A50401">
            <w:pPr>
              <w:rPr>
                <w:rFonts w:cs="Arial"/>
                <w:color w:val="000000"/>
                <w:sz w:val="14"/>
                <w:szCs w:val="14"/>
              </w:rPr>
            </w:pPr>
            <w:r w:rsidRPr="0017056E">
              <w:rPr>
                <w:rFonts w:cs="Arial"/>
                <w:color w:val="000000"/>
                <w:sz w:val="14"/>
                <w:szCs w:val="14"/>
              </w:rPr>
              <w:t>MONITOR_WS</w:t>
            </w:r>
          </w:p>
        </w:tc>
        <w:tc>
          <w:tcPr>
            <w:tcW w:w="998" w:type="pct"/>
          </w:tcPr>
          <w:p w:rsidR="00B459D8" w:rsidRPr="0017056E" w:rsidRDefault="00B459D8" w:rsidP="00A50401">
            <w:pPr>
              <w:rPr>
                <w:rFonts w:cs="Arial"/>
                <w:color w:val="000000"/>
                <w:sz w:val="14"/>
                <w:szCs w:val="14"/>
              </w:rPr>
            </w:pPr>
            <w:r w:rsidRPr="0017056E">
              <w:rPr>
                <w:rFonts w:cs="Arial"/>
                <w:color w:val="000000"/>
                <w:sz w:val="14"/>
                <w:szCs w:val="14"/>
              </w:rPr>
              <w:t>MONITOR_WS</w:t>
            </w:r>
          </w:p>
        </w:tc>
        <w:tc>
          <w:tcPr>
            <w:tcW w:w="645" w:type="pct"/>
          </w:tcPr>
          <w:p w:rsidR="00B459D8" w:rsidRPr="0017056E" w:rsidRDefault="00B459D8" w:rsidP="00A50401">
            <w:pPr>
              <w:rPr>
                <w:rFonts w:cs="Arial"/>
                <w:color w:val="000000"/>
                <w:sz w:val="14"/>
                <w:szCs w:val="14"/>
              </w:rPr>
            </w:pPr>
            <w:r w:rsidRPr="0017056E">
              <w:rPr>
                <w:rFonts w:cs="Arial"/>
                <w:color w:val="000000"/>
                <w:sz w:val="14"/>
                <w:szCs w:val="14"/>
              </w:rPr>
              <w:t>SERVICES</w:t>
            </w:r>
          </w:p>
        </w:tc>
        <w:tc>
          <w:tcPr>
            <w:tcW w:w="923" w:type="pct"/>
          </w:tcPr>
          <w:p w:rsidR="00B459D8" w:rsidRPr="0017056E" w:rsidRDefault="00B459D8" w:rsidP="00A50401">
            <w:pPr>
              <w:rPr>
                <w:rFonts w:cs="Arial"/>
                <w:b/>
                <w:color w:val="FF0000"/>
                <w:sz w:val="14"/>
                <w:szCs w:val="14"/>
              </w:rPr>
            </w:pPr>
            <w:r w:rsidRPr="0017056E">
              <w:rPr>
                <w:rFonts w:cs="Arial"/>
                <w:b/>
                <w:color w:val="FF0000"/>
                <w:sz w:val="14"/>
                <w:szCs w:val="14"/>
              </w:rPr>
              <w:t>172.16.209.143:10011</w:t>
            </w:r>
          </w:p>
        </w:tc>
        <w:tc>
          <w:tcPr>
            <w:tcW w:w="1607" w:type="pct"/>
          </w:tcPr>
          <w:p w:rsidR="00B459D8" w:rsidRPr="0017056E" w:rsidRDefault="00B459D8" w:rsidP="00A50401">
            <w:pPr>
              <w:rPr>
                <w:rFonts w:cs="Arial"/>
                <w:color w:val="000000"/>
                <w:sz w:val="14"/>
                <w:szCs w:val="14"/>
              </w:rPr>
            </w:pPr>
            <w:r w:rsidRPr="0017056E">
              <w:rPr>
                <w:rFonts w:cs="Arial"/>
                <w:color w:val="000000"/>
                <w:sz w:val="14"/>
                <w:szCs w:val="14"/>
              </w:rPr>
              <w:t>The &lt;IP&gt;:&lt;PORT&gt; to publish the monitor communication services</w:t>
            </w:r>
          </w:p>
        </w:tc>
      </w:tr>
    </w:tbl>
    <w:p w:rsidR="00B459D8" w:rsidRPr="0017056E" w:rsidRDefault="00B459D8" w:rsidP="00B459D8">
      <w:pPr>
        <w:jc w:val="both"/>
        <w:rPr>
          <w:b/>
          <w:u w:val="single"/>
        </w:rPr>
      </w:pPr>
    </w:p>
    <w:p w:rsidR="00B459D8" w:rsidRPr="0017056E" w:rsidRDefault="00B459D8" w:rsidP="00B459D8">
      <w:pPr>
        <w:jc w:val="both"/>
        <w:rPr>
          <w:b/>
          <w:sz w:val="16"/>
          <w:szCs w:val="16"/>
          <w:u w:val="single"/>
        </w:rPr>
      </w:pPr>
      <w:r w:rsidRPr="0017056E">
        <w:rPr>
          <w:b/>
          <w:sz w:val="16"/>
          <w:szCs w:val="16"/>
          <w:u w:val="single"/>
        </w:rPr>
        <w:t>MONITOR-SERVICES</w:t>
      </w:r>
    </w:p>
    <w:tbl>
      <w:tblPr>
        <w:tblW w:w="5000"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587"/>
        <w:gridCol w:w="1914"/>
        <w:gridCol w:w="1237"/>
        <w:gridCol w:w="1770"/>
        <w:gridCol w:w="3082"/>
      </w:tblGrid>
      <w:tr w:rsidR="00B459D8" w:rsidRPr="0017056E" w:rsidTr="00A50401">
        <w:tc>
          <w:tcPr>
            <w:tcW w:w="827" w:type="pct"/>
            <w:shd w:val="pct12" w:color="auto" w:fill="auto"/>
          </w:tcPr>
          <w:p w:rsidR="00B459D8" w:rsidRPr="0017056E" w:rsidRDefault="00B459D8" w:rsidP="00A50401">
            <w:pPr>
              <w:jc w:val="both"/>
              <w:rPr>
                <w:rFonts w:cs="Arial"/>
                <w:b/>
                <w:color w:val="000000"/>
                <w:sz w:val="14"/>
                <w:szCs w:val="14"/>
              </w:rPr>
            </w:pPr>
            <w:r w:rsidRPr="0017056E">
              <w:rPr>
                <w:rFonts w:cs="Arial"/>
                <w:b/>
                <w:color w:val="000000"/>
                <w:sz w:val="14"/>
                <w:szCs w:val="14"/>
              </w:rPr>
              <w:t>CODE1</w:t>
            </w:r>
          </w:p>
        </w:tc>
        <w:tc>
          <w:tcPr>
            <w:tcW w:w="998"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CODE2</w:t>
            </w:r>
          </w:p>
        </w:tc>
        <w:tc>
          <w:tcPr>
            <w:tcW w:w="645"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CODE3</w:t>
            </w:r>
          </w:p>
        </w:tc>
        <w:tc>
          <w:tcPr>
            <w:tcW w:w="923"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VALUE</w:t>
            </w:r>
          </w:p>
        </w:tc>
        <w:tc>
          <w:tcPr>
            <w:tcW w:w="1607" w:type="pct"/>
            <w:shd w:val="pct12" w:color="auto" w:fill="auto"/>
            <w:vAlign w:val="bottom"/>
          </w:tcPr>
          <w:p w:rsidR="00B459D8" w:rsidRPr="0017056E" w:rsidRDefault="00B459D8" w:rsidP="00A50401">
            <w:pPr>
              <w:jc w:val="both"/>
              <w:rPr>
                <w:rFonts w:cs="Arial"/>
                <w:b/>
                <w:color w:val="000000"/>
                <w:sz w:val="14"/>
                <w:szCs w:val="14"/>
              </w:rPr>
            </w:pPr>
            <w:r w:rsidRPr="0017056E">
              <w:rPr>
                <w:rFonts w:cs="Arial"/>
                <w:b/>
                <w:color w:val="000000"/>
                <w:sz w:val="14"/>
                <w:szCs w:val="14"/>
              </w:rPr>
              <w:t>DESCRIPTION</w:t>
            </w:r>
          </w:p>
        </w:tc>
      </w:tr>
      <w:tr w:rsidR="00B459D8" w:rsidRPr="0017056E" w:rsidTr="00A50401">
        <w:tc>
          <w:tcPr>
            <w:tcW w:w="827" w:type="pct"/>
          </w:tcPr>
          <w:p w:rsidR="00B459D8" w:rsidRPr="0017056E" w:rsidRDefault="00B459D8" w:rsidP="00A50401">
            <w:pPr>
              <w:rPr>
                <w:sz w:val="14"/>
                <w:szCs w:val="14"/>
              </w:rPr>
            </w:pPr>
            <w:r w:rsidRPr="0017056E">
              <w:rPr>
                <w:sz w:val="14"/>
                <w:szCs w:val="14"/>
              </w:rPr>
              <w:t>MONITOR_WS</w:t>
            </w:r>
          </w:p>
        </w:tc>
        <w:tc>
          <w:tcPr>
            <w:tcW w:w="998" w:type="pct"/>
          </w:tcPr>
          <w:p w:rsidR="00B459D8" w:rsidRPr="0017056E" w:rsidRDefault="00B459D8" w:rsidP="00A50401">
            <w:pPr>
              <w:rPr>
                <w:sz w:val="14"/>
                <w:szCs w:val="14"/>
              </w:rPr>
            </w:pPr>
            <w:r w:rsidRPr="0017056E">
              <w:rPr>
                <w:sz w:val="14"/>
                <w:szCs w:val="14"/>
              </w:rPr>
              <w:t>MONITOR_UI_WS</w:t>
            </w:r>
          </w:p>
        </w:tc>
        <w:tc>
          <w:tcPr>
            <w:tcW w:w="645" w:type="pct"/>
          </w:tcPr>
          <w:p w:rsidR="00B459D8" w:rsidRPr="0017056E" w:rsidRDefault="00B459D8" w:rsidP="00A50401">
            <w:pPr>
              <w:rPr>
                <w:sz w:val="14"/>
                <w:szCs w:val="14"/>
              </w:rPr>
            </w:pPr>
            <w:r w:rsidRPr="0017056E">
              <w:rPr>
                <w:sz w:val="14"/>
                <w:szCs w:val="14"/>
              </w:rPr>
              <w:t>SERVICES</w:t>
            </w:r>
          </w:p>
        </w:tc>
        <w:tc>
          <w:tcPr>
            <w:tcW w:w="923" w:type="pct"/>
          </w:tcPr>
          <w:p w:rsidR="00B459D8" w:rsidRPr="0017056E" w:rsidRDefault="00B459D8" w:rsidP="00A50401">
            <w:pPr>
              <w:rPr>
                <w:rFonts w:cs="Arial"/>
                <w:color w:val="000000"/>
                <w:sz w:val="14"/>
                <w:szCs w:val="14"/>
              </w:rPr>
            </w:pPr>
            <w:r w:rsidRPr="0017056E">
              <w:rPr>
                <w:rFonts w:cs="Arial"/>
                <w:b/>
                <w:color w:val="FF0000"/>
                <w:sz w:val="14"/>
                <w:szCs w:val="14"/>
              </w:rPr>
              <w:t>172.16.209.143:15235</w:t>
            </w:r>
            <w:r w:rsidRPr="0017056E">
              <w:rPr>
                <w:rFonts w:cs="Arial"/>
                <w:color w:val="000000"/>
                <w:sz w:val="14"/>
                <w:szCs w:val="14"/>
              </w:rPr>
              <w:t xml:space="preserve"> </w:t>
            </w:r>
          </w:p>
        </w:tc>
        <w:tc>
          <w:tcPr>
            <w:tcW w:w="1607" w:type="pct"/>
          </w:tcPr>
          <w:p w:rsidR="00B459D8" w:rsidRPr="0017056E" w:rsidRDefault="00B459D8" w:rsidP="00A50401">
            <w:pPr>
              <w:rPr>
                <w:rFonts w:cs="Arial"/>
                <w:color w:val="000000"/>
                <w:sz w:val="14"/>
                <w:szCs w:val="14"/>
              </w:rPr>
            </w:pPr>
            <w:r w:rsidRPr="0017056E">
              <w:rPr>
                <w:rFonts w:cs="Arial"/>
                <w:color w:val="000000"/>
                <w:sz w:val="14"/>
                <w:szCs w:val="14"/>
              </w:rPr>
              <w:t>The &lt;IP&gt;:&lt;PORT&gt; to publish the monitor services for the UI</w:t>
            </w:r>
          </w:p>
        </w:tc>
      </w:tr>
    </w:tbl>
    <w:p w:rsidR="00B459D8" w:rsidRDefault="00B459D8" w:rsidP="00B459D8">
      <w:pPr>
        <w:jc w:val="both"/>
        <w:rPr>
          <w:b/>
          <w:u w:val="single"/>
        </w:rPr>
      </w:pPr>
    </w:p>
    <w:p w:rsidR="007926B2" w:rsidRPr="00006CC8" w:rsidRDefault="007926B2" w:rsidP="00006CC8">
      <w:pPr>
        <w:pStyle w:val="Heading2"/>
        <w:numPr>
          <w:ilvl w:val="1"/>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51" w:name="_Toc400643478"/>
      <w:r w:rsidRPr="00006CC8">
        <w:rPr>
          <w:rFonts w:ascii="Trebuchet MS" w:eastAsia="Times New Roman" w:hAnsi="Trebuchet MS" w:cs="Arial"/>
          <w:bCs w:val="0"/>
          <w:iCs/>
          <w:color w:val="000080"/>
          <w:kern w:val="32"/>
          <w:sz w:val="24"/>
          <w:szCs w:val="28"/>
          <w:lang w:val="en-GB" w:eastAsia="en-GB"/>
        </w:rPr>
        <w:t>Starting the Components</w:t>
      </w:r>
      <w:bookmarkEnd w:id="51"/>
    </w:p>
    <w:p w:rsidR="007926B2" w:rsidRPr="0017056E" w:rsidRDefault="007926B2" w:rsidP="007926B2">
      <w:r w:rsidRPr="0017056E">
        <w:t xml:space="preserve">The below table describes the way individual components are run or started in development (DEV) or production (PRE) mode.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3579"/>
        <w:gridCol w:w="3377"/>
      </w:tblGrid>
      <w:tr w:rsidR="007926B2" w:rsidRPr="0017056E" w:rsidTr="00A50401">
        <w:tc>
          <w:tcPr>
            <w:tcW w:w="2250" w:type="dxa"/>
            <w:shd w:val="pct12" w:color="auto" w:fill="auto"/>
          </w:tcPr>
          <w:p w:rsidR="007926B2" w:rsidRPr="0017056E" w:rsidRDefault="007926B2" w:rsidP="00A50401">
            <w:pPr>
              <w:rPr>
                <w:b/>
              </w:rPr>
            </w:pPr>
            <w:r w:rsidRPr="0017056E">
              <w:rPr>
                <w:b/>
              </w:rPr>
              <w:t>Component</w:t>
            </w:r>
          </w:p>
        </w:tc>
        <w:tc>
          <w:tcPr>
            <w:tcW w:w="3510" w:type="dxa"/>
            <w:shd w:val="pct12" w:color="auto" w:fill="auto"/>
          </w:tcPr>
          <w:p w:rsidR="007926B2" w:rsidRPr="0017056E" w:rsidRDefault="007926B2" w:rsidP="00A50401">
            <w:pPr>
              <w:rPr>
                <w:b/>
              </w:rPr>
            </w:pPr>
            <w:r w:rsidRPr="0017056E">
              <w:rPr>
                <w:b/>
              </w:rPr>
              <w:t>Development Mode (DEV)</w:t>
            </w:r>
          </w:p>
        </w:tc>
        <w:tc>
          <w:tcPr>
            <w:tcW w:w="3377" w:type="dxa"/>
            <w:shd w:val="pct12" w:color="auto" w:fill="auto"/>
          </w:tcPr>
          <w:p w:rsidR="007926B2" w:rsidRPr="0017056E" w:rsidRDefault="007926B2" w:rsidP="00A50401">
            <w:pPr>
              <w:rPr>
                <w:b/>
              </w:rPr>
            </w:pPr>
            <w:r w:rsidRPr="0017056E">
              <w:rPr>
                <w:b/>
              </w:rPr>
              <w:t>Production / UNIX Mode (PRE)</w:t>
            </w:r>
          </w:p>
        </w:tc>
      </w:tr>
      <w:tr w:rsidR="007926B2" w:rsidRPr="0017056E" w:rsidTr="00A50401">
        <w:tc>
          <w:tcPr>
            <w:tcW w:w="2250" w:type="dxa"/>
          </w:tcPr>
          <w:p w:rsidR="007926B2" w:rsidRPr="0017056E" w:rsidRDefault="007926B2" w:rsidP="00A50401">
            <w:r w:rsidRPr="0017056E">
              <w:t>CORE</w:t>
            </w:r>
          </w:p>
        </w:tc>
        <w:tc>
          <w:tcPr>
            <w:tcW w:w="3510" w:type="dxa"/>
          </w:tcPr>
          <w:p w:rsidR="007926B2" w:rsidRPr="0017056E" w:rsidRDefault="007926B2" w:rsidP="00A50401">
            <w:r w:rsidRPr="0017056E">
              <w:t>Through eclipse using the ‘</w:t>
            </w:r>
            <w:proofErr w:type="spellStart"/>
            <w:r w:rsidRPr="0017056E">
              <w:t>com.stgmastek.core.main.StartCore</w:t>
            </w:r>
            <w:proofErr w:type="spellEnd"/>
            <w:r w:rsidRPr="0017056E">
              <w:t xml:space="preserve">’ class by passing appropriate parameters to start the batch </w:t>
            </w:r>
          </w:p>
        </w:tc>
        <w:tc>
          <w:tcPr>
            <w:tcW w:w="3377" w:type="dxa"/>
          </w:tcPr>
          <w:p w:rsidR="007926B2" w:rsidRPr="0017056E" w:rsidRDefault="007926B2" w:rsidP="00A50401">
            <w:r w:rsidRPr="0017056E">
              <w:t xml:space="preserve">Process Request Engine (PRE) would be responsible for invoking and executing the batch. The PRE </w:t>
            </w:r>
            <w:proofErr w:type="gramStart"/>
            <w:r w:rsidRPr="0017056E">
              <w:t>job,</w:t>
            </w:r>
            <w:proofErr w:type="gramEnd"/>
            <w:r w:rsidRPr="0017056E">
              <w:t xml:space="preserve"> though would have to be scheduled / requested through the UI. </w:t>
            </w:r>
          </w:p>
        </w:tc>
      </w:tr>
      <w:tr w:rsidR="007926B2" w:rsidRPr="0017056E" w:rsidTr="00A50401">
        <w:tc>
          <w:tcPr>
            <w:tcW w:w="2250" w:type="dxa"/>
          </w:tcPr>
          <w:p w:rsidR="007926B2" w:rsidRPr="0017056E" w:rsidRDefault="007926B2" w:rsidP="00A50401">
            <w:r w:rsidRPr="0017056E">
              <w:t>CORE-COMM</w:t>
            </w:r>
          </w:p>
        </w:tc>
        <w:tc>
          <w:tcPr>
            <w:tcW w:w="3510" w:type="dxa"/>
          </w:tcPr>
          <w:p w:rsidR="007926B2" w:rsidRPr="0017056E" w:rsidRDefault="007926B2" w:rsidP="00CB2627">
            <w:r w:rsidRPr="0017056E">
              <w:t>Once the configurations for the CORE communication system is set, ‘</w:t>
            </w:r>
            <w:proofErr w:type="spellStart"/>
            <w:r w:rsidRPr="0017056E">
              <w:t>com.stgmastek.core.comm.main</w:t>
            </w:r>
            <w:proofErr w:type="spellEnd"/>
            <w:r w:rsidRPr="0017056E">
              <w:t xml:space="preserve">. </w:t>
            </w:r>
            <w:proofErr w:type="spellStart"/>
            <w:r w:rsidRPr="0017056E">
              <w:t>StartCoreCommunication</w:t>
            </w:r>
            <w:proofErr w:type="spellEnd"/>
            <w:r w:rsidRPr="0017056E">
              <w:t xml:space="preserve">’ needs to </w:t>
            </w:r>
            <w:r w:rsidRPr="0017056E">
              <w:lastRenderedPageBreak/>
              <w:t>be invoked either through eclipse or issuing a command ‘java -jar core-comm.jar’</w:t>
            </w:r>
          </w:p>
        </w:tc>
        <w:tc>
          <w:tcPr>
            <w:tcW w:w="3377" w:type="dxa"/>
          </w:tcPr>
          <w:p w:rsidR="007926B2" w:rsidRPr="0017056E" w:rsidRDefault="007926B2" w:rsidP="00A50401">
            <w:r w:rsidRPr="0017056E">
              <w:lastRenderedPageBreak/>
              <w:t xml:space="preserve">Shell script is bundled in the deployable namely ‘start-core-comm.sh’ for the system to be </w:t>
            </w:r>
            <w:r w:rsidRPr="0017056E">
              <w:lastRenderedPageBreak/>
              <w:t>started.</w:t>
            </w:r>
          </w:p>
        </w:tc>
      </w:tr>
      <w:tr w:rsidR="007926B2" w:rsidRPr="0017056E" w:rsidTr="00A50401">
        <w:tc>
          <w:tcPr>
            <w:tcW w:w="2250" w:type="dxa"/>
          </w:tcPr>
          <w:p w:rsidR="007926B2" w:rsidRPr="0017056E" w:rsidRDefault="007926B2" w:rsidP="00A50401">
            <w:r w:rsidRPr="0017056E">
              <w:lastRenderedPageBreak/>
              <w:t>MONITOR-COMM</w:t>
            </w:r>
          </w:p>
        </w:tc>
        <w:tc>
          <w:tcPr>
            <w:tcW w:w="3510" w:type="dxa"/>
          </w:tcPr>
          <w:p w:rsidR="007926B2" w:rsidRPr="0017056E" w:rsidRDefault="007926B2" w:rsidP="00CB2627">
            <w:r w:rsidRPr="0017056E">
              <w:t>Once the configurations for the MONITOR communication system is set, ‘</w:t>
            </w:r>
            <w:proofErr w:type="spellStart"/>
            <w:r w:rsidRPr="0017056E">
              <w:t>com.stgmastek.monitor.comm.main</w:t>
            </w:r>
            <w:proofErr w:type="spellEnd"/>
            <w:r w:rsidRPr="0017056E">
              <w:t xml:space="preserve">. </w:t>
            </w:r>
            <w:proofErr w:type="spellStart"/>
            <w:r w:rsidRPr="0017056E">
              <w:t>StartMonitorCommunication</w:t>
            </w:r>
            <w:proofErr w:type="spellEnd"/>
            <w:r w:rsidRPr="0017056E">
              <w:t>’ needs to be invoked either through eclipse or issuing a command ‘java -jar monitor-comm.jar’</w:t>
            </w:r>
          </w:p>
        </w:tc>
        <w:tc>
          <w:tcPr>
            <w:tcW w:w="3377" w:type="dxa"/>
          </w:tcPr>
          <w:p w:rsidR="007926B2" w:rsidRPr="0017056E" w:rsidRDefault="007926B2" w:rsidP="00A50401">
            <w:r w:rsidRPr="0017056E">
              <w:t>Shell script is bundled in the deployable namely ‘start-monitor-comm.sh’ for the system to be started.</w:t>
            </w:r>
          </w:p>
        </w:tc>
      </w:tr>
      <w:tr w:rsidR="007926B2" w:rsidRPr="0017056E" w:rsidTr="00A50401">
        <w:tc>
          <w:tcPr>
            <w:tcW w:w="2250" w:type="dxa"/>
          </w:tcPr>
          <w:p w:rsidR="007926B2" w:rsidRPr="0017056E" w:rsidRDefault="007926B2" w:rsidP="00A50401">
            <w:r w:rsidRPr="0017056E">
              <w:t>MONITOR-SERVICES</w:t>
            </w:r>
          </w:p>
        </w:tc>
        <w:tc>
          <w:tcPr>
            <w:tcW w:w="3510" w:type="dxa"/>
          </w:tcPr>
          <w:p w:rsidR="007926B2" w:rsidRPr="0017056E" w:rsidRDefault="007926B2" w:rsidP="00145690">
            <w:r w:rsidRPr="0017056E">
              <w:t>Once the configurations for the MONITOR services system is set, ‘</w:t>
            </w:r>
            <w:proofErr w:type="spellStart"/>
            <w:r w:rsidRPr="0017056E">
              <w:t>com.stgmastek.monitor.ws.main</w:t>
            </w:r>
            <w:proofErr w:type="spellEnd"/>
            <w:r w:rsidRPr="0017056E">
              <w:t xml:space="preserve">. </w:t>
            </w:r>
            <w:proofErr w:type="spellStart"/>
            <w:r w:rsidRPr="0017056E">
              <w:t>StartMonitorWS</w:t>
            </w:r>
            <w:proofErr w:type="spellEnd"/>
            <w:r w:rsidRPr="0017056E">
              <w:t>’ needs to be invoked either through eclipse or issuing a command ‘java -jar monitor-services.jar’</w:t>
            </w:r>
          </w:p>
        </w:tc>
        <w:tc>
          <w:tcPr>
            <w:tcW w:w="3377" w:type="dxa"/>
          </w:tcPr>
          <w:p w:rsidR="007926B2" w:rsidRPr="0017056E" w:rsidRDefault="007926B2" w:rsidP="00A50401">
            <w:r w:rsidRPr="0017056E">
              <w:t>Shell script is bundled in the deployable namely ‘start-monitor-services.sh’ for the system to be started.</w:t>
            </w:r>
          </w:p>
        </w:tc>
      </w:tr>
    </w:tbl>
    <w:p w:rsidR="00B459D8" w:rsidRPr="006923CE" w:rsidRDefault="00B459D8" w:rsidP="006923CE">
      <w:pPr>
        <w:spacing w:line="360" w:lineRule="auto"/>
        <w:rPr>
          <w:b/>
        </w:rPr>
      </w:pPr>
    </w:p>
    <w:p w:rsidR="008250CE" w:rsidRPr="0047282B" w:rsidRDefault="008250CE" w:rsidP="0047282B">
      <w:pPr>
        <w:pStyle w:val="Heading2"/>
        <w:numPr>
          <w:ilvl w:val="0"/>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52" w:name="_Toc400643479"/>
      <w:r w:rsidRPr="0047282B">
        <w:rPr>
          <w:rFonts w:ascii="Trebuchet MS" w:eastAsia="Times New Roman" w:hAnsi="Trebuchet MS" w:cs="Arial"/>
          <w:bCs w:val="0"/>
          <w:iCs/>
          <w:color w:val="000080"/>
          <w:kern w:val="32"/>
          <w:sz w:val="24"/>
          <w:szCs w:val="28"/>
          <w:lang w:val="en-GB" w:eastAsia="en-GB"/>
        </w:rPr>
        <w:t>Automated Testing</w:t>
      </w:r>
      <w:bookmarkEnd w:id="52"/>
    </w:p>
    <w:p w:rsidR="00940D95" w:rsidRDefault="00940D95" w:rsidP="005D205B">
      <w:pPr>
        <w:spacing w:line="360" w:lineRule="auto"/>
        <w:ind w:left="360"/>
      </w:pPr>
    </w:p>
    <w:p w:rsidR="005D205B" w:rsidRDefault="00C561CF" w:rsidP="005D205B">
      <w:pPr>
        <w:spacing w:line="360" w:lineRule="auto"/>
        <w:ind w:left="360"/>
      </w:pPr>
      <w:r>
        <w:t xml:space="preserve">All JBEAM modules </w:t>
      </w:r>
      <w:proofErr w:type="gramStart"/>
      <w:r>
        <w:t xml:space="preserve">have  </w:t>
      </w:r>
      <w:proofErr w:type="spellStart"/>
      <w:r>
        <w:t>j</w:t>
      </w:r>
      <w:r w:rsidR="00EC46EA">
        <w:t>unit</w:t>
      </w:r>
      <w:proofErr w:type="spellEnd"/>
      <w:proofErr w:type="gramEnd"/>
      <w:r w:rsidR="00EC46EA">
        <w:t xml:space="preserve"> test cases defined for them. These</w:t>
      </w:r>
      <w:r w:rsidR="005D205B">
        <w:t xml:space="preserve"> test cases can be run as standard </w:t>
      </w:r>
      <w:proofErr w:type="spellStart"/>
      <w:r w:rsidR="005D205B">
        <w:t>Junit</w:t>
      </w:r>
      <w:proofErr w:type="spellEnd"/>
      <w:r w:rsidR="005D205B">
        <w:t xml:space="preserve"> test cases.</w:t>
      </w:r>
      <w:r w:rsidR="00EC46EA">
        <w:t xml:space="preserve"> </w:t>
      </w:r>
    </w:p>
    <w:p w:rsidR="002E5BFD" w:rsidRDefault="002E5BFD" w:rsidP="005D205B">
      <w:pPr>
        <w:spacing w:line="360" w:lineRule="auto"/>
        <w:ind w:left="360"/>
      </w:pPr>
      <w:r>
        <w:t xml:space="preserve">Also new </w:t>
      </w:r>
      <w:proofErr w:type="spellStart"/>
      <w:r>
        <w:t>junit</w:t>
      </w:r>
      <w:proofErr w:type="spellEnd"/>
      <w:r>
        <w:t xml:space="preserve"> test cases should be added for any new functionality or changes done.</w:t>
      </w:r>
    </w:p>
    <w:p w:rsidR="00E51B72" w:rsidRDefault="00E51B72" w:rsidP="00E51B72">
      <w:pPr>
        <w:spacing w:line="360" w:lineRule="auto"/>
        <w:ind w:left="360"/>
      </w:pPr>
      <w:r>
        <w:t xml:space="preserve">Sample Test class which provides test cases for </w:t>
      </w:r>
      <w:proofErr w:type="spellStart"/>
      <w:r w:rsidRPr="00EF691A">
        <w:t>BatchDAO</w:t>
      </w:r>
      <w:proofErr w:type="spellEnd"/>
      <w:r w:rsidRPr="00EF691A">
        <w:t xml:space="preserve"> method </w:t>
      </w:r>
      <w:proofErr w:type="spellStart"/>
      <w:r w:rsidRPr="00EF691A">
        <w:t>addInstructionLog</w:t>
      </w:r>
      <w:proofErr w:type="spellEnd"/>
    </w:p>
    <w:tbl>
      <w:tblPr>
        <w:tblStyle w:val="TableGrid"/>
        <w:tblW w:w="0" w:type="auto"/>
        <w:tblInd w:w="360" w:type="dxa"/>
        <w:tblLook w:val="04A0" w:firstRow="1" w:lastRow="0" w:firstColumn="1" w:lastColumn="0" w:noHBand="0" w:noVBand="1"/>
      </w:tblPr>
      <w:tblGrid>
        <w:gridCol w:w="9216"/>
      </w:tblGrid>
      <w:tr w:rsidR="00E51B72" w:rsidTr="00160815">
        <w:tc>
          <w:tcPr>
            <w:tcW w:w="9576" w:type="dxa"/>
          </w:tcPr>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proofErr w:type="spellStart"/>
            <w:r>
              <w:rPr>
                <w:rFonts w:ascii="Courier New" w:hAnsi="Courier New" w:cs="Courier New"/>
                <w:color w:val="3F5FBF"/>
                <w:sz w:val="20"/>
                <w:szCs w:val="20"/>
              </w:rPr>
              <w:t>JUnit</w:t>
            </w:r>
            <w:proofErr w:type="spellEnd"/>
            <w:r>
              <w:rPr>
                <w:rFonts w:ascii="Courier New" w:hAnsi="Courier New" w:cs="Courier New"/>
                <w:color w:val="3F5FBF"/>
                <w:sz w:val="20"/>
                <w:szCs w:val="20"/>
              </w:rPr>
              <w:t xml:space="preserve"> class to test the </w:t>
            </w:r>
            <w:proofErr w:type="spellStart"/>
            <w:r>
              <w:rPr>
                <w:rFonts w:ascii="Courier New" w:hAnsi="Courier New" w:cs="Courier New"/>
                <w:color w:val="3F5FBF"/>
                <w:sz w:val="20"/>
                <w:szCs w:val="20"/>
              </w:rPr>
              <w:t>BatchDAO</w:t>
            </w:r>
            <w:proofErr w:type="spellEnd"/>
            <w:r>
              <w:rPr>
                <w:rFonts w:ascii="Courier New" w:hAnsi="Courier New" w:cs="Courier New"/>
                <w:color w:val="3F5FBF"/>
                <w:sz w:val="20"/>
                <w:szCs w:val="20"/>
              </w:rPr>
              <w:t xml:space="preserve"> method </w:t>
            </w:r>
            <w:proofErr w:type="spellStart"/>
            <w:r>
              <w:rPr>
                <w:rFonts w:ascii="Courier New" w:hAnsi="Courier New" w:cs="Courier New"/>
                <w:color w:val="3F5FBF"/>
                <w:sz w:val="20"/>
                <w:szCs w:val="20"/>
              </w:rPr>
              <w:t>addInstructionLog</w:t>
            </w:r>
            <w:proofErr w:type="spellEnd"/>
            <w:r>
              <w:rPr>
                <w:rFonts w:ascii="Courier New" w:hAnsi="Courier New" w:cs="Courier New"/>
                <w:color w:val="3F5FBF"/>
                <w:sz w:val="20"/>
                <w:szCs w:val="20"/>
              </w:rPr>
              <w:t xml:space="preserve"> </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grahesh.shanbhag</w:t>
            </w:r>
            <w:proofErr w:type="spellEnd"/>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TestBatchDAOAddInstructionLog</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TestCase</w:t>
            </w:r>
            <w:proofErr w:type="spellEnd"/>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CReqInstructionLog</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instructionLog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InstructionParameters</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instructionParameters</w:t>
            </w:r>
            <w:proofErr w:type="spellEnd"/>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setUp</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instructionLog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CReqInstructionLog</w:t>
            </w:r>
            <w:proofErr w:type="spellEnd"/>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instructionLog</w:t>
            </w:r>
            <w:r>
              <w:rPr>
                <w:rFonts w:ascii="Courier New" w:hAnsi="Courier New" w:cs="Courier New"/>
                <w:color w:val="000000"/>
                <w:sz w:val="20"/>
                <w:szCs w:val="20"/>
              </w:rPr>
              <w:t>.setSeqNo</w:t>
            </w:r>
            <w:proofErr w:type="spellEnd"/>
            <w:r>
              <w:rPr>
                <w:rFonts w:ascii="Courier New" w:hAnsi="Courier New" w:cs="Courier New"/>
                <w:color w:val="000000"/>
                <w:sz w:val="20"/>
                <w:szCs w:val="20"/>
              </w:rPr>
              <w:t>(12);</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instructionLog</w:t>
            </w:r>
            <w:r>
              <w:rPr>
                <w:rFonts w:ascii="Courier New" w:hAnsi="Courier New" w:cs="Courier New"/>
                <w:color w:val="000000"/>
                <w:sz w:val="20"/>
                <w:szCs w:val="20"/>
              </w:rPr>
              <w:t>.setMessage</w:t>
            </w:r>
            <w:proofErr w:type="spellEnd"/>
            <w:r>
              <w:rPr>
                <w:rFonts w:ascii="Courier New" w:hAnsi="Courier New" w:cs="Courier New"/>
                <w:color w:val="000000"/>
                <w:sz w:val="20"/>
                <w:szCs w:val="20"/>
              </w:rPr>
              <w:t>(</w:t>
            </w:r>
            <w:r>
              <w:rPr>
                <w:rFonts w:ascii="Courier New" w:hAnsi="Courier New" w:cs="Courier New"/>
                <w:color w:val="2A00FF"/>
                <w:sz w:val="20"/>
                <w:szCs w:val="20"/>
              </w:rPr>
              <w:t>"BSRUNBATCH"</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instructionLog</w:t>
            </w:r>
            <w:r>
              <w:rPr>
                <w:rFonts w:ascii="Courier New" w:hAnsi="Courier New" w:cs="Courier New"/>
                <w:color w:val="000000"/>
                <w:sz w:val="20"/>
                <w:szCs w:val="20"/>
              </w:rPr>
              <w:t>.setInstructingUser</w:t>
            </w:r>
            <w:proofErr w:type="spellEnd"/>
            <w:r>
              <w:rPr>
                <w:rFonts w:ascii="Courier New" w:hAnsi="Courier New" w:cs="Courier New"/>
                <w:color w:val="000000"/>
                <w:sz w:val="20"/>
                <w:szCs w:val="20"/>
              </w:rPr>
              <w:t>(</w:t>
            </w:r>
            <w:r>
              <w:rPr>
                <w:rFonts w:ascii="Courier New" w:hAnsi="Courier New" w:cs="Courier New"/>
                <w:color w:val="2A00FF"/>
                <w:sz w:val="20"/>
                <w:szCs w:val="20"/>
              </w:rPr>
              <w:t>"ADMIN"</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instructionLog</w:t>
            </w:r>
            <w:r>
              <w:rPr>
                <w:rFonts w:ascii="Courier New" w:hAnsi="Courier New" w:cs="Courier New"/>
                <w:color w:val="000000"/>
                <w:sz w:val="20"/>
                <w:szCs w:val="20"/>
              </w:rPr>
              <w:t>.setInstructionTime</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w:t>
            </w:r>
            <w:proofErr w:type="spellStart"/>
            <w:r>
              <w:rPr>
                <w:rFonts w:ascii="Courier New" w:hAnsi="Courier New" w:cs="Courier New"/>
                <w:color w:val="000000"/>
                <w:sz w:val="20"/>
                <w:szCs w:val="20"/>
              </w:rPr>
              <w:t>InstructionParameters</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instructionParametersList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InstructionParameters</w:t>
            </w:r>
            <w:proofErr w:type="spellEnd"/>
            <w:r>
              <w:rPr>
                <w:rFonts w:ascii="Courier New" w:hAnsi="Courier New" w:cs="Courier New"/>
                <w:color w:val="000000"/>
                <w:sz w:val="20"/>
                <w:szCs w:val="20"/>
              </w:rPr>
              <w:t>&gt;();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 1; i &lt;= 6; i++){</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InstructionParameters</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.setSlNo</w:t>
            </w:r>
            <w:proofErr w:type="spellEnd"/>
            <w:r>
              <w:rPr>
                <w:rFonts w:ascii="Courier New" w:hAnsi="Courier New" w:cs="Courier New"/>
                <w:color w:val="000000"/>
                <w:sz w:val="20"/>
                <w:szCs w:val="20"/>
              </w:rPr>
              <w:t>(i);</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(i){</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//Insert Batch Name</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2A00FF"/>
                <w:sz w:val="20"/>
                <w:szCs w:val="20"/>
              </w:rPr>
              <w:t>"BATCH_NAME"</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r>
              <w:rPr>
                <w:rFonts w:ascii="Courier New" w:hAnsi="Courier New" w:cs="Courier New"/>
                <w:color w:val="2A00FF"/>
                <w:sz w:val="20"/>
                <w:szCs w:val="20"/>
              </w:rPr>
              <w:t>"NEW BATCH"</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.setType</w:t>
            </w:r>
            <w:proofErr w:type="spell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//Insert Batch Date</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2A00FF"/>
                <w:sz w:val="20"/>
                <w:szCs w:val="20"/>
              </w:rPr>
              <w:t>"BATCH_DATE"</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.setType</w:t>
            </w:r>
            <w:proofErr w:type="spellEnd"/>
            <w:r>
              <w:rPr>
                <w:rFonts w:ascii="Courier New" w:hAnsi="Courier New" w:cs="Courier New"/>
                <w:color w:val="000000"/>
                <w:sz w:val="20"/>
                <w:szCs w:val="20"/>
              </w:rPr>
              <w:t>(</w:t>
            </w:r>
            <w:r>
              <w:rPr>
                <w:rFonts w:ascii="Courier New" w:hAnsi="Courier New" w:cs="Courier New"/>
                <w:color w:val="2A00FF"/>
                <w:sz w:val="20"/>
                <w:szCs w:val="20"/>
              </w:rPr>
              <w:t>"DT"</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w:t>
            </w: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//Insert Batch Type</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2A00FF"/>
                <w:sz w:val="20"/>
                <w:szCs w:val="20"/>
              </w:rPr>
              <w:t>"BATCH_TYPE"</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r>
              <w:rPr>
                <w:rFonts w:ascii="Courier New" w:hAnsi="Courier New" w:cs="Courier New"/>
                <w:color w:val="2A00FF"/>
                <w:sz w:val="20"/>
                <w:szCs w:val="20"/>
              </w:rPr>
              <w:t>"SPECIAL"</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.setType</w:t>
            </w:r>
            <w:proofErr w:type="spell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(i + "] Expected Values is Batch Type  ");</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4:</w:t>
            </w: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//Insert Batch Type</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2A00FF"/>
                <w:sz w:val="20"/>
                <w:szCs w:val="20"/>
              </w:rPr>
              <w:t>"POLICY_1"</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r>
              <w:rPr>
                <w:rFonts w:ascii="Courier New" w:hAnsi="Courier New" w:cs="Courier New"/>
                <w:color w:val="2A00FF"/>
                <w:sz w:val="20"/>
                <w:szCs w:val="20"/>
              </w:rPr>
              <w:t>"POL-98789"</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.setType</w:t>
            </w:r>
            <w:proofErr w:type="spell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(i + "] Expected Values is Batch Type  ");</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5:</w:t>
            </w: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//Insert Batch Type</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2A00FF"/>
                <w:sz w:val="20"/>
                <w:szCs w:val="20"/>
              </w:rPr>
              <w:t>"AGENCY_2"</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r>
              <w:rPr>
                <w:rFonts w:ascii="Courier New" w:hAnsi="Courier New" w:cs="Courier New"/>
                <w:color w:val="2A00FF"/>
                <w:sz w:val="20"/>
                <w:szCs w:val="20"/>
              </w:rPr>
              <w:t>"AG-435"</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.setType</w:t>
            </w:r>
            <w:proofErr w:type="spell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(i + "] Expected Values is Batch Type  ");</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6:</w:t>
            </w: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//Insert Batch Type</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2A00FF"/>
                <w:sz w:val="20"/>
                <w:szCs w:val="20"/>
              </w:rPr>
              <w:t>"BATCH_END_DATE"</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 + 60032334));</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instructionParameters</w:t>
            </w:r>
            <w:r>
              <w:rPr>
                <w:rFonts w:ascii="Courier New" w:hAnsi="Courier New" w:cs="Courier New"/>
                <w:color w:val="000000"/>
                <w:sz w:val="20"/>
                <w:szCs w:val="20"/>
              </w:rPr>
              <w:t>.setType</w:t>
            </w:r>
            <w:proofErr w:type="spellEnd"/>
            <w:r>
              <w:rPr>
                <w:rFonts w:ascii="Courier New" w:hAnsi="Courier New" w:cs="Courier New"/>
                <w:color w:val="000000"/>
                <w:sz w:val="20"/>
                <w:szCs w:val="20"/>
              </w:rPr>
              <w:t>(</w:t>
            </w:r>
            <w:r>
              <w:rPr>
                <w:rFonts w:ascii="Courier New" w:hAnsi="Courier New" w:cs="Courier New"/>
                <w:color w:val="2A00FF"/>
                <w:sz w:val="20"/>
                <w:szCs w:val="20"/>
              </w:rPr>
              <w:t>"DT"</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(i + "] Expected Values is Batch Type  ");</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instructionParametersList.add</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instructionParameters</w:t>
            </w:r>
            <w:proofErr w:type="spellEnd"/>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instructionLog</w:t>
            </w:r>
            <w:r>
              <w:rPr>
                <w:rFonts w:ascii="Courier New" w:hAnsi="Courier New" w:cs="Courier New"/>
                <w:color w:val="000000"/>
                <w:sz w:val="20"/>
                <w:szCs w:val="20"/>
              </w:rPr>
              <w:t>.setInstructionParametersList(instructionParametersList);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parameters.setId</w:t>
            </w:r>
            <w:proofErr w:type="spellEnd"/>
            <w:r>
              <w:rPr>
                <w:rFonts w:ascii="Courier New" w:hAnsi="Courier New" w:cs="Courier New"/>
                <w:color w:val="3F7F5F"/>
                <w:sz w:val="20"/>
                <w:szCs w:val="20"/>
              </w:rPr>
              <w:t>(2);</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parameters.setBatchName</w:t>
            </w:r>
            <w:proofErr w:type="spellEnd"/>
            <w:r>
              <w:rPr>
                <w:rFonts w:ascii="Courier New" w:hAnsi="Courier New" w:cs="Courier New"/>
                <w:color w:val="3F7F5F"/>
                <w:sz w:val="20"/>
                <w:szCs w:val="20"/>
              </w:rPr>
              <w:t>("NEW BATCH 2 IN CORE");</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parameters.setCreatedBy</w:t>
            </w:r>
            <w:proofErr w:type="spellEnd"/>
            <w:r>
              <w:rPr>
                <w:rFonts w:ascii="Courier New" w:hAnsi="Courier New" w:cs="Courier New"/>
                <w:color w:val="3F7F5F"/>
                <w:sz w:val="20"/>
                <w:szCs w:val="20"/>
              </w:rPr>
              <w:t>("ADMIN");</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parameters.setBatchStartTime</w:t>
            </w:r>
            <w:proofErr w:type="spellEnd"/>
            <w:r>
              <w:rPr>
                <w:rFonts w:ascii="Courier New" w:hAnsi="Courier New" w:cs="Courier New"/>
                <w:color w:val="3F7F5F"/>
                <w:sz w:val="20"/>
                <w:szCs w:val="20"/>
              </w:rPr>
              <w:t>(new Date().</w:t>
            </w:r>
            <w:proofErr w:type="spellStart"/>
            <w:r>
              <w:rPr>
                <w:rFonts w:ascii="Courier New" w:hAnsi="Courier New" w:cs="Courier New"/>
                <w:color w:val="3F7F5F"/>
                <w:sz w:val="20"/>
                <w:szCs w:val="20"/>
              </w:rPr>
              <w:t>getTime</w:t>
            </w:r>
            <w:proofErr w:type="spellEnd"/>
            <w:r>
              <w:rPr>
                <w:rFonts w:ascii="Courier New" w:hAnsi="Courier New" w:cs="Courier New"/>
                <w:color w:val="3F7F5F"/>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parameters.setCreatedOn</w:t>
            </w:r>
            <w:proofErr w:type="spellEnd"/>
            <w:r>
              <w:rPr>
                <w:rFonts w:ascii="Courier New" w:hAnsi="Courier New" w:cs="Courier New"/>
                <w:color w:val="3F7F5F"/>
                <w:sz w:val="20"/>
                <w:szCs w:val="20"/>
              </w:rPr>
              <w:t>(new Date().</w:t>
            </w:r>
            <w:proofErr w:type="spellStart"/>
            <w:r>
              <w:rPr>
                <w:rFonts w:ascii="Courier New" w:hAnsi="Courier New" w:cs="Courier New"/>
                <w:color w:val="3F7F5F"/>
                <w:sz w:val="20"/>
                <w:szCs w:val="20"/>
              </w:rPr>
              <w:t>getTime</w:t>
            </w:r>
            <w:proofErr w:type="spellEnd"/>
            <w:r>
              <w:rPr>
                <w:rFonts w:ascii="Courier New" w:hAnsi="Courier New" w:cs="Courier New"/>
                <w:color w:val="3F7F5F"/>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parameters.setInstructionLog("POLICY=POL011;POLICY=POL012;POLICY=POL021;ACCOUNT=AC-23213;ACCOUNT=AC-233;AGENCY=AG-23");</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Test only with mandatory fields  </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testAddinstructionLogMandatoryFields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r>
              <w:rPr>
                <w:rFonts w:ascii="Courier New" w:hAnsi="Courier New" w:cs="Courier New"/>
                <w:color w:val="000000"/>
                <w:sz w:val="20"/>
                <w:szCs w:val="20"/>
              </w:rPr>
              <w:tab/>
            </w: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IBatchDAO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DAOFactory.</w:t>
            </w:r>
            <w:r>
              <w:rPr>
                <w:rFonts w:ascii="Courier New" w:hAnsi="Courier New" w:cs="Courier New"/>
                <w:i/>
                <w:iCs/>
                <w:color w:val="000000"/>
                <w:sz w:val="20"/>
                <w:szCs w:val="20"/>
              </w:rPr>
              <w:t>getBatchDAO</w:t>
            </w:r>
            <w:proofErr w:type="spellEnd"/>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Connection </w:t>
            </w:r>
            <w:proofErr w:type="spellStart"/>
            <w:r>
              <w:rPr>
                <w:rFonts w:ascii="Courier New" w:hAnsi="Courier New" w:cs="Courier New"/>
                <w:color w:val="000000"/>
                <w:sz w:val="20"/>
                <w:szCs w:val="20"/>
              </w:rPr>
              <w:t>connection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connection = </w:t>
            </w:r>
            <w:proofErr w:type="spellStart"/>
            <w:r>
              <w:rPr>
                <w:rFonts w:ascii="Courier New" w:hAnsi="Courier New" w:cs="Courier New"/>
                <w:color w:val="000000"/>
                <w:sz w:val="20"/>
                <w:szCs w:val="20"/>
              </w:rPr>
              <w:t>ConnectionManager.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getDefaultConnection</w:t>
            </w:r>
            <w:proofErr w:type="spellEnd"/>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Integer i = </w:t>
            </w:r>
            <w:proofErr w:type="spellStart"/>
            <w:r>
              <w:rPr>
                <w:rFonts w:ascii="Courier New" w:hAnsi="Courier New" w:cs="Courier New"/>
                <w:color w:val="000000"/>
                <w:sz w:val="20"/>
                <w:szCs w:val="20"/>
              </w:rPr>
              <w:t>dao.addInstructionLog</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instructionLog</w:t>
            </w:r>
            <w:r>
              <w:rPr>
                <w:rFonts w:ascii="Courier New" w:hAnsi="Courier New" w:cs="Courier New"/>
                <w:color w:val="000000"/>
                <w:sz w:val="20"/>
                <w:szCs w:val="20"/>
              </w:rPr>
              <w:t>,connection</w:t>
            </w:r>
            <w:proofErr w:type="spellEnd"/>
            <w:r>
              <w:rPr>
                <w:rFonts w:ascii="Courier New" w:hAnsi="Courier New" w:cs="Courier New"/>
                <w:color w:val="000000"/>
                <w:sz w:val="20"/>
                <w:szCs w:val="20"/>
              </w:rPr>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00"/>
                <w:sz w:val="20"/>
                <w:szCs w:val="20"/>
              </w:rPr>
              <w:t>assertNotNull</w:t>
            </w:r>
            <w:proofErr w:type="spellEnd"/>
            <w:r>
              <w:rPr>
                <w:rFonts w:ascii="Courier New" w:hAnsi="Courier New" w:cs="Courier New"/>
                <w:color w:val="000000"/>
                <w:sz w:val="20"/>
                <w:szCs w:val="20"/>
              </w:rPr>
              <w:t>(i);</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finally</w:t>
            </w:r>
            <w:r>
              <w:rPr>
                <w:rFonts w:ascii="Courier New" w:hAnsi="Courier New" w:cs="Courier New"/>
                <w:color w:val="000000"/>
                <w:sz w:val="20"/>
                <w:szCs w:val="20"/>
              </w:rPr>
              <w:t xml:space="preserve"> {</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dao.releaseResources</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connection);</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51B72" w:rsidRDefault="00E51B72" w:rsidP="0016081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51B72" w:rsidRDefault="00E51B72" w:rsidP="00160815">
            <w:pPr>
              <w:autoSpaceDE w:val="0"/>
              <w:autoSpaceDN w:val="0"/>
              <w:adjustRightInd w:val="0"/>
            </w:pPr>
            <w:r>
              <w:rPr>
                <w:rFonts w:ascii="Courier New" w:hAnsi="Courier New" w:cs="Courier New"/>
                <w:color w:val="000000"/>
                <w:sz w:val="20"/>
                <w:szCs w:val="20"/>
              </w:rPr>
              <w:t>}</w:t>
            </w:r>
          </w:p>
        </w:tc>
      </w:tr>
    </w:tbl>
    <w:p w:rsidR="005626E6" w:rsidRDefault="005626E6" w:rsidP="005D205B">
      <w:pPr>
        <w:spacing w:line="360" w:lineRule="auto"/>
        <w:ind w:left="360"/>
      </w:pPr>
    </w:p>
    <w:p w:rsidR="00A50401" w:rsidRDefault="00A50401" w:rsidP="006A6093">
      <w:pPr>
        <w:pStyle w:val="ListParagraph"/>
        <w:spacing w:line="360" w:lineRule="auto"/>
      </w:pPr>
    </w:p>
    <w:p w:rsidR="00222019" w:rsidRPr="00FA4C6D" w:rsidRDefault="00222019" w:rsidP="00FA4C6D">
      <w:pPr>
        <w:pStyle w:val="Heading2"/>
        <w:numPr>
          <w:ilvl w:val="0"/>
          <w:numId w:val="7"/>
        </w:numPr>
        <w:spacing w:before="240" w:after="240" w:line="240" w:lineRule="atLeast"/>
        <w:jc w:val="both"/>
        <w:rPr>
          <w:rFonts w:ascii="Trebuchet MS" w:eastAsia="Times New Roman" w:hAnsi="Trebuchet MS" w:cs="Arial"/>
          <w:bCs w:val="0"/>
          <w:iCs/>
          <w:color w:val="000080"/>
          <w:kern w:val="32"/>
          <w:sz w:val="24"/>
          <w:lang w:val="en-GB" w:eastAsia="en-GB"/>
        </w:rPr>
      </w:pPr>
      <w:bookmarkStart w:id="53" w:name="_Toc400643480"/>
      <w:r w:rsidRPr="00FA4C6D">
        <w:rPr>
          <w:rFonts w:ascii="Trebuchet MS" w:eastAsia="Times New Roman" w:hAnsi="Trebuchet MS" w:cs="Arial"/>
          <w:bCs w:val="0"/>
          <w:iCs/>
          <w:color w:val="000080"/>
          <w:kern w:val="32"/>
          <w:sz w:val="24"/>
          <w:szCs w:val="28"/>
          <w:lang w:val="en-GB" w:eastAsia="en-GB"/>
        </w:rPr>
        <w:lastRenderedPageBreak/>
        <w:t>Code snippets</w:t>
      </w:r>
      <w:r w:rsidR="00473FDB" w:rsidRPr="00FA4C6D">
        <w:rPr>
          <w:rFonts w:ascii="Trebuchet MS" w:eastAsia="Times New Roman" w:hAnsi="Trebuchet MS" w:cs="Arial"/>
          <w:bCs w:val="0"/>
          <w:iCs/>
          <w:color w:val="000080"/>
          <w:kern w:val="32"/>
          <w:sz w:val="24"/>
          <w:szCs w:val="28"/>
          <w:lang w:val="en-GB" w:eastAsia="en-GB"/>
        </w:rPr>
        <w:t xml:space="preserve"> - </w:t>
      </w:r>
      <w:r w:rsidRPr="00FA4C6D">
        <w:rPr>
          <w:rFonts w:ascii="Trebuchet MS" w:eastAsia="Times New Roman" w:hAnsi="Trebuchet MS" w:cs="Arial"/>
          <w:bCs w:val="0"/>
          <w:iCs/>
          <w:color w:val="000080"/>
          <w:kern w:val="32"/>
          <w:sz w:val="24"/>
          <w:szCs w:val="28"/>
          <w:lang w:val="en-GB" w:eastAsia="en-GB"/>
        </w:rPr>
        <w:t>Useful code samples</w:t>
      </w:r>
      <w:bookmarkEnd w:id="53"/>
    </w:p>
    <w:p w:rsidR="00940D95" w:rsidRDefault="00940D95" w:rsidP="00473FDB">
      <w:pPr>
        <w:pStyle w:val="ListParagraph"/>
      </w:pPr>
    </w:p>
    <w:p w:rsidR="008D5176" w:rsidRDefault="008D5176" w:rsidP="008D5176">
      <w:pPr>
        <w:pStyle w:val="ListParagraph"/>
      </w:pPr>
      <w:r>
        <w:t>Some example code snippets -</w:t>
      </w:r>
    </w:p>
    <w:p w:rsidR="008D5176" w:rsidRDefault="008D5176" w:rsidP="008D5176">
      <w:pPr>
        <w:pStyle w:val="Heading3"/>
        <w:rPr>
          <w:rFonts w:ascii="Verdana" w:hAnsi="Verdana"/>
          <w:lang w:val="en"/>
        </w:rPr>
      </w:pPr>
      <w:bookmarkStart w:id="54" w:name="_Toc400643481"/>
      <w:r>
        <w:rPr>
          <w:rFonts w:ascii="Verdana" w:hAnsi="Verdana"/>
          <w:lang w:val="en"/>
        </w:rPr>
        <w:t>Create a Java Batch Job</w:t>
      </w:r>
      <w:bookmarkStart w:id="55" w:name="Create_a_Java_Batch_Job"/>
      <w:bookmarkEnd w:id="54"/>
      <w:bookmarkEnd w:id="55"/>
    </w:p>
    <w:p w:rsidR="008D5176" w:rsidRDefault="008D5176" w:rsidP="008D5176">
      <w:pPr>
        <w:pStyle w:val="NormalWeb"/>
        <w:rPr>
          <w:rFonts w:ascii="Verdana" w:hAnsi="Verdana"/>
          <w:lang w:val="en"/>
        </w:rPr>
      </w:pPr>
      <w:r w:rsidRPr="00340116">
        <w:rPr>
          <w:rFonts w:asciiTheme="minorHAnsi" w:eastAsiaTheme="minorHAnsi" w:hAnsiTheme="minorHAnsi" w:cstheme="minorBidi"/>
          <w:sz w:val="22"/>
          <w:szCs w:val="22"/>
        </w:rPr>
        <w:t xml:space="preserve">A Java Batch job is created by implementing </w:t>
      </w:r>
      <w:proofErr w:type="spellStart"/>
      <w:r w:rsidRPr="00340116">
        <w:rPr>
          <w:rFonts w:asciiTheme="minorHAnsi" w:eastAsiaTheme="minorHAnsi" w:hAnsiTheme="minorHAnsi" w:cstheme="minorBidi"/>
          <w:sz w:val="22"/>
          <w:szCs w:val="22"/>
        </w:rPr>
        <w:t>com.stgmastek.core.interfaces.IExecutableBatchJob</w:t>
      </w:r>
      <w:proofErr w:type="spellEnd"/>
      <w:r w:rsidRPr="00340116">
        <w:rPr>
          <w:rFonts w:asciiTheme="minorHAnsi" w:eastAsiaTheme="minorHAnsi" w:hAnsiTheme="minorHAnsi" w:cstheme="minorBidi"/>
          <w:sz w:val="22"/>
          <w:szCs w:val="22"/>
        </w:rPr>
        <w:t xml:space="preserve"> interface. A sample code is as given below</w:t>
      </w:r>
      <w:r>
        <w:rPr>
          <w:rFonts w:ascii="Verdana" w:hAnsi="Verdana"/>
          <w:lang w:val="en"/>
        </w:rPr>
        <w:t>.</w:t>
      </w:r>
    </w:p>
    <w:tbl>
      <w:tblPr>
        <w:tblStyle w:val="TableGrid"/>
        <w:tblW w:w="0" w:type="auto"/>
        <w:tblLook w:val="04A0" w:firstRow="1" w:lastRow="0" w:firstColumn="1" w:lastColumn="0" w:noHBand="0" w:noVBand="1"/>
      </w:tblPr>
      <w:tblGrid>
        <w:gridCol w:w="9576"/>
      </w:tblGrid>
      <w:tr w:rsidR="008D5176" w:rsidTr="00160815">
        <w:tc>
          <w:tcPr>
            <w:tcW w:w="9576" w:type="dxa"/>
          </w:tcPr>
          <w:p w:rsidR="008D5176"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Pr>
                <w:rFonts w:ascii="Courier New" w:hAnsi="Courier New" w:cs="Courier New"/>
                <w:sz w:val="20"/>
                <w:szCs w:val="20"/>
                <w:lang w:val="en"/>
              </w:rPr>
              <w:t xml:space="preserve">public class </w:t>
            </w:r>
            <w:proofErr w:type="spellStart"/>
            <w:r>
              <w:rPr>
                <w:rFonts w:ascii="Courier New" w:hAnsi="Courier New" w:cs="Courier New"/>
                <w:sz w:val="20"/>
                <w:szCs w:val="20"/>
                <w:lang w:val="en"/>
              </w:rPr>
              <w:t>AgencyClearingProcess</w:t>
            </w:r>
            <w:proofErr w:type="spellEnd"/>
            <w:r>
              <w:rPr>
                <w:rFonts w:ascii="Courier New" w:hAnsi="Courier New" w:cs="Courier New"/>
                <w:sz w:val="20"/>
                <w:szCs w:val="20"/>
                <w:lang w:val="en"/>
              </w:rPr>
              <w:t xml:space="preserve"> implements </w:t>
            </w:r>
            <w:proofErr w:type="spellStart"/>
            <w:r>
              <w:rPr>
                <w:rFonts w:ascii="Courier New" w:hAnsi="Courier New" w:cs="Courier New"/>
                <w:sz w:val="20"/>
                <w:szCs w:val="20"/>
                <w:lang w:val="en"/>
              </w:rPr>
              <w:t>IExecutableBatchJob</w:t>
            </w:r>
            <w:proofErr w:type="spellEnd"/>
            <w:r>
              <w:rPr>
                <w:rFonts w:ascii="Courier New" w:hAnsi="Courier New" w:cs="Courier New"/>
                <w:sz w:val="20"/>
                <w:szCs w:val="20"/>
                <w:lang w:val="en"/>
              </w:rPr>
              <w:t xml:space="preserve"> {</w:t>
            </w:r>
          </w:p>
          <w:p w:rsidR="008D5176"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8D5176"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Pr>
                <w:rFonts w:ascii="Courier New" w:hAnsi="Courier New" w:cs="Courier New"/>
                <w:sz w:val="20"/>
                <w:szCs w:val="20"/>
                <w:lang w:val="en"/>
              </w:rPr>
              <w:t xml:space="preserve">       //Define program specific variables</w:t>
            </w:r>
          </w:p>
          <w:p w:rsidR="008D5176"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Pr>
                <w:rFonts w:ascii="Courier New" w:hAnsi="Courier New" w:cs="Courier New"/>
                <w:sz w:val="20"/>
                <w:szCs w:val="20"/>
                <w:lang w:val="en"/>
              </w:rPr>
              <w:t xml:space="preserve">        private static final String AGENCY_CLEARING_PROCESS = </w:t>
            </w:r>
          </w:p>
          <w:p w:rsidR="008D5176"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Pr>
                <w:rFonts w:ascii="Courier New" w:hAnsi="Courier New" w:cs="Courier New"/>
                <w:sz w:val="20"/>
                <w:szCs w:val="20"/>
                <w:lang w:val="en"/>
              </w:rPr>
              <w:t xml:space="preserve">                "{</w:t>
            </w:r>
            <w:proofErr w:type="gramStart"/>
            <w:r>
              <w:rPr>
                <w:rFonts w:ascii="Courier New" w:hAnsi="Courier New" w:cs="Courier New"/>
                <w:sz w:val="20"/>
                <w:szCs w:val="20"/>
                <w:lang w:val="en"/>
              </w:rPr>
              <w:t>call</w:t>
            </w:r>
            <w:proofErr w:type="gramEnd"/>
            <w:r>
              <w:rPr>
                <w:rFonts w:ascii="Courier New" w:hAnsi="Courier New" w:cs="Courier New"/>
                <w:sz w:val="20"/>
                <w:szCs w:val="20"/>
                <w:lang w:val="en"/>
              </w:rPr>
              <w:t xml:space="preserve"> AGENCY_CLEARING.CLEARING_PROCESS(?)}";</w:t>
            </w:r>
          </w:p>
          <w:p w:rsidR="008D5176"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8D5176"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Pr>
                <w:rFonts w:ascii="Courier New" w:hAnsi="Courier New" w:cs="Courier New"/>
                <w:sz w:val="20"/>
                <w:szCs w:val="20"/>
                <w:lang w:val="en"/>
              </w:rPr>
              <w:t xml:space="preserve">        //Define logger</w:t>
            </w:r>
          </w:p>
          <w:p w:rsidR="008D5176"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Pr>
                <w:rFonts w:ascii="Courier New" w:hAnsi="Courier New" w:cs="Courier New"/>
                <w:sz w:val="20"/>
                <w:szCs w:val="20"/>
                <w:lang w:val="en"/>
              </w:rPr>
              <w:t xml:space="preserve">        private static final transient Logger </w:t>
            </w:r>
            <w:proofErr w:type="spellStart"/>
            <w:r>
              <w:rPr>
                <w:rFonts w:ascii="Courier New" w:hAnsi="Courier New" w:cs="Courier New"/>
                <w:sz w:val="20"/>
                <w:szCs w:val="20"/>
                <w:lang w:val="en"/>
              </w:rPr>
              <w:t>logger</w:t>
            </w:r>
            <w:proofErr w:type="spellEnd"/>
            <w:r>
              <w:rPr>
                <w:rFonts w:ascii="Courier New" w:hAnsi="Courier New" w:cs="Courier New"/>
                <w:sz w:val="20"/>
                <w:szCs w:val="20"/>
                <w:lang w:val="en"/>
              </w:rPr>
              <w:t xml:space="preserve"> = </w:t>
            </w:r>
            <w:proofErr w:type="spellStart"/>
            <w:r>
              <w:rPr>
                <w:rFonts w:ascii="Courier New" w:hAnsi="Courier New" w:cs="Courier New"/>
                <w:sz w:val="20"/>
                <w:szCs w:val="20"/>
                <w:lang w:val="en"/>
              </w:rPr>
              <w:t>Logger.getLogger</w:t>
            </w:r>
            <w:proofErr w:type="spellEnd"/>
            <w:r>
              <w:rPr>
                <w:rFonts w:ascii="Courier New" w:hAnsi="Courier New" w:cs="Courier New"/>
                <w:sz w:val="20"/>
                <w:szCs w:val="20"/>
                <w:lang w:val="en"/>
              </w:rPr>
              <w:t>(</w:t>
            </w:r>
            <w:proofErr w:type="spellStart"/>
            <w:r>
              <w:rPr>
                <w:rFonts w:ascii="Courier New" w:hAnsi="Courier New" w:cs="Courier New"/>
                <w:sz w:val="20"/>
                <w:szCs w:val="20"/>
                <w:lang w:val="en"/>
              </w:rPr>
              <w:t>ProcessAutoWriteOffBatchJob.class</w:t>
            </w:r>
            <w:proofErr w:type="spellEnd"/>
            <w:r>
              <w:rPr>
                <w:rFonts w:ascii="Courier New" w:hAnsi="Courier New" w:cs="Courier New"/>
                <w:sz w:val="20"/>
                <w:szCs w:val="20"/>
                <w:lang w:val="en"/>
              </w:rPr>
              <w:t>);</w:t>
            </w:r>
          </w:p>
          <w:p w:rsidR="008D5176"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tc>
      </w:tr>
    </w:tbl>
    <w:p w:rsidR="008D5176" w:rsidRDefault="008D5176" w:rsidP="008D5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8D5176" w:rsidRPr="00340116" w:rsidRDefault="008D5176" w:rsidP="008D5176">
      <w:pPr>
        <w:pStyle w:val="NormalWeb"/>
        <w:rPr>
          <w:rFonts w:asciiTheme="minorHAnsi" w:eastAsiaTheme="minorHAnsi" w:hAnsiTheme="minorHAnsi" w:cstheme="minorBidi"/>
          <w:sz w:val="22"/>
          <w:szCs w:val="22"/>
        </w:rPr>
      </w:pPr>
      <w:r w:rsidRPr="00340116">
        <w:rPr>
          <w:rFonts w:asciiTheme="minorHAnsi" w:eastAsiaTheme="minorHAnsi" w:hAnsiTheme="minorHAnsi" w:cstheme="minorBidi"/>
          <w:sz w:val="22"/>
          <w:szCs w:val="22"/>
        </w:rPr>
        <w:t xml:space="preserve">The method </w:t>
      </w:r>
      <w:proofErr w:type="spellStart"/>
      <w:r w:rsidRPr="00340116">
        <w:rPr>
          <w:rFonts w:asciiTheme="minorHAnsi" w:eastAsiaTheme="minorHAnsi" w:hAnsiTheme="minorHAnsi" w:cstheme="minorBidi"/>
          <w:sz w:val="22"/>
          <w:szCs w:val="22"/>
        </w:rPr>
        <w:t>init</w:t>
      </w:r>
      <w:proofErr w:type="spellEnd"/>
      <w:r w:rsidRPr="00340116">
        <w:rPr>
          <w:rFonts w:asciiTheme="minorHAnsi" w:eastAsiaTheme="minorHAnsi" w:hAnsiTheme="minorHAnsi" w:cstheme="minorBidi"/>
          <w:sz w:val="22"/>
          <w:szCs w:val="22"/>
        </w:rPr>
        <w:t xml:space="preserve"> is called by JBEAM by passing the batch context and batch object that must be acted upon.</w:t>
      </w:r>
    </w:p>
    <w:tbl>
      <w:tblPr>
        <w:tblStyle w:val="TableGrid"/>
        <w:tblW w:w="0" w:type="auto"/>
        <w:tblLook w:val="04A0" w:firstRow="1" w:lastRow="0" w:firstColumn="1" w:lastColumn="0" w:noHBand="0" w:noVBand="1"/>
      </w:tblPr>
      <w:tblGrid>
        <w:gridCol w:w="9576"/>
      </w:tblGrid>
      <w:tr w:rsidR="008D5176" w:rsidTr="00160815">
        <w:tc>
          <w:tcPr>
            <w:tcW w:w="9576" w:type="dxa"/>
          </w:tcPr>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public void </w:t>
            </w:r>
            <w:proofErr w:type="spellStart"/>
            <w:r w:rsidRPr="004B0A58">
              <w:rPr>
                <w:rFonts w:ascii="Courier New" w:eastAsia="Times New Roman" w:hAnsi="Courier New" w:cs="Courier New"/>
                <w:sz w:val="20"/>
                <w:szCs w:val="20"/>
                <w:lang w:val="en"/>
              </w:rPr>
              <w:t>init</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//perform any activity that you may need it on a global level.</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//example creating a </w:t>
            </w:r>
            <w:proofErr w:type="spellStart"/>
            <w:r w:rsidRPr="004B0A58">
              <w:rPr>
                <w:rFonts w:ascii="Courier New" w:eastAsia="Times New Roman" w:hAnsi="Courier New" w:cs="Courier New"/>
                <w:sz w:val="20"/>
                <w:szCs w:val="20"/>
                <w:lang w:val="en"/>
              </w:rPr>
              <w:t>ThreadPoolExecutor</w:t>
            </w:r>
            <w:proofErr w:type="spellEnd"/>
            <w:r w:rsidRPr="004B0A58">
              <w:rPr>
                <w:rFonts w:ascii="Courier New" w:eastAsia="Times New Roman" w:hAnsi="Courier New" w:cs="Courier New"/>
                <w:sz w:val="20"/>
                <w:szCs w:val="20"/>
                <w:lang w:val="en"/>
              </w:rPr>
              <w:t xml:space="preserve"> </w:t>
            </w:r>
            <w:proofErr w:type="gramStart"/>
            <w:r w:rsidRPr="004B0A58">
              <w:rPr>
                <w:rFonts w:ascii="Courier New" w:eastAsia="Times New Roman" w:hAnsi="Courier New" w:cs="Courier New"/>
                <w:sz w:val="20"/>
                <w:szCs w:val="20"/>
                <w:lang w:val="en"/>
              </w:rPr>
              <w:t>object</w:t>
            </w:r>
            <w:proofErr w:type="gramEnd"/>
            <w:r w:rsidRPr="004B0A58">
              <w:rPr>
                <w:rFonts w:ascii="Courier New" w:eastAsia="Times New Roman" w:hAnsi="Courier New" w:cs="Courier New"/>
                <w:sz w:val="20"/>
                <w:szCs w:val="20"/>
                <w:lang w:val="en"/>
              </w:rPr>
              <w:t>, etc.</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tc>
      </w:tr>
    </w:tbl>
    <w:p w:rsidR="008D5176" w:rsidRDefault="008D5176" w:rsidP="008D5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8D5176" w:rsidRPr="00340116" w:rsidRDefault="008D5176" w:rsidP="008D5176">
      <w:pPr>
        <w:pStyle w:val="NormalWeb"/>
        <w:rPr>
          <w:rFonts w:asciiTheme="minorHAnsi" w:eastAsiaTheme="minorHAnsi" w:hAnsiTheme="minorHAnsi" w:cstheme="minorBidi"/>
          <w:sz w:val="22"/>
          <w:szCs w:val="22"/>
        </w:rPr>
      </w:pPr>
      <w:r w:rsidRPr="00340116">
        <w:rPr>
          <w:rFonts w:asciiTheme="minorHAnsi" w:eastAsiaTheme="minorHAnsi" w:hAnsiTheme="minorHAnsi" w:cstheme="minorBidi"/>
          <w:sz w:val="22"/>
          <w:szCs w:val="22"/>
        </w:rPr>
        <w:t xml:space="preserve">Implement the method execute. There are few things that are mandatory and must be executed prior to executing the batch object. </w:t>
      </w:r>
      <w:proofErr w:type="gramStart"/>
      <w:r w:rsidRPr="00340116">
        <w:rPr>
          <w:rFonts w:asciiTheme="minorHAnsi" w:eastAsiaTheme="minorHAnsi" w:hAnsiTheme="minorHAnsi" w:cstheme="minorBidi"/>
          <w:sz w:val="22"/>
          <w:szCs w:val="22"/>
        </w:rPr>
        <w:t xml:space="preserve">Namely marking the batch object as UC and then setting of global parameters only in case of </w:t>
      </w:r>
      <w:proofErr w:type="spellStart"/>
      <w:r w:rsidRPr="00340116">
        <w:rPr>
          <w:rFonts w:asciiTheme="minorHAnsi" w:eastAsiaTheme="minorHAnsi" w:hAnsiTheme="minorHAnsi" w:cstheme="minorBidi"/>
          <w:sz w:val="22"/>
          <w:szCs w:val="22"/>
        </w:rPr>
        <w:t>Constants.SET_GLOBAL_PARAMETERS</w:t>
      </w:r>
      <w:proofErr w:type="spellEnd"/>
      <w:r w:rsidRPr="00340116">
        <w:rPr>
          <w:rFonts w:asciiTheme="minorHAnsi" w:eastAsiaTheme="minorHAnsi" w:hAnsiTheme="minorHAnsi" w:cstheme="minorBidi"/>
          <w:sz w:val="22"/>
          <w:szCs w:val="22"/>
        </w:rPr>
        <w:t>.</w:t>
      </w:r>
      <w:proofErr w:type="gramEnd"/>
    </w:p>
    <w:tbl>
      <w:tblPr>
        <w:tblStyle w:val="TableGrid"/>
        <w:tblW w:w="0" w:type="auto"/>
        <w:tblLook w:val="04A0" w:firstRow="1" w:lastRow="0" w:firstColumn="1" w:lastColumn="0" w:noHBand="0" w:noVBand="1"/>
      </w:tblPr>
      <w:tblGrid>
        <w:gridCol w:w="9576"/>
      </w:tblGrid>
      <w:tr w:rsidR="008D5176" w:rsidTr="00160815">
        <w:tc>
          <w:tcPr>
            <w:tcW w:w="9576" w:type="dxa"/>
          </w:tcPr>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public void execute(</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 xml:space="preserve">) throws </w:t>
            </w:r>
            <w:proofErr w:type="spellStart"/>
            <w:r w:rsidRPr="004B0A58">
              <w:rPr>
                <w:rFonts w:ascii="Courier New" w:eastAsia="Times New Roman" w:hAnsi="Courier New" w:cs="Courier New"/>
                <w:sz w:val="20"/>
                <w:szCs w:val="20"/>
                <w:lang w:val="en"/>
              </w:rPr>
              <w:t>BatchException</w:t>
            </w:r>
            <w:proofErr w:type="spellEnd"/>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CallableStatement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cs</w:t>
            </w:r>
            <w:proofErr w:type="spellEnd"/>
            <w:r w:rsidRPr="004B0A58">
              <w:rPr>
                <w:rFonts w:ascii="Courier New" w:eastAsia="Times New Roman" w:hAnsi="Courier New" w:cs="Courier New"/>
                <w:sz w:val="20"/>
                <w:szCs w:val="20"/>
                <w:lang w:val="en"/>
              </w:rPr>
              <w:t xml:space="preserve"> = null;</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String </w:t>
            </w:r>
            <w:proofErr w:type="spellStart"/>
            <w:r w:rsidRPr="004B0A58">
              <w:rPr>
                <w:rFonts w:ascii="Courier New" w:eastAsia="Times New Roman" w:hAnsi="Courier New" w:cs="Courier New"/>
                <w:sz w:val="20"/>
                <w:szCs w:val="20"/>
                <w:lang w:val="en"/>
              </w:rPr>
              <w:t>successFailure</w:t>
            </w:r>
            <w:proofErr w:type="spellEnd"/>
            <w:r w:rsidRPr="004B0A58">
              <w:rPr>
                <w:rFonts w:ascii="Courier New" w:eastAsia="Times New Roman" w:hAnsi="Courier New" w:cs="Courier New"/>
                <w:sz w:val="20"/>
                <w:szCs w:val="20"/>
                <w:lang w:val="en"/>
              </w:rPr>
              <w:t xml:space="preserve"> = "99";</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String message =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CConnection</w:t>
            </w:r>
            <w:proofErr w:type="spellEnd"/>
            <w:r w:rsidRPr="004B0A58">
              <w:rPr>
                <w:rFonts w:ascii="Courier New" w:eastAsia="Times New Roman" w:hAnsi="Courier New" w:cs="Courier New"/>
                <w:sz w:val="20"/>
                <w:szCs w:val="20"/>
                <w:lang w:val="en"/>
              </w:rPr>
              <w:t xml:space="preserve"> connection = null;</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if (</w:t>
            </w:r>
            <w:proofErr w:type="spellStart"/>
            <w:r w:rsidRPr="004B0A58">
              <w:rPr>
                <w:rFonts w:ascii="Courier New" w:eastAsia="Times New Roman" w:hAnsi="Courier New" w:cs="Courier New"/>
                <w:sz w:val="20"/>
                <w:szCs w:val="20"/>
                <w:lang w:val="en"/>
              </w:rPr>
              <w:t>logger.isInfoEnabled</w:t>
            </w:r>
            <w:proofErr w:type="spellEnd"/>
            <w:r w:rsidRPr="004B0A58">
              <w:rPr>
                <w:rFonts w:ascii="Courier New" w:eastAsia="Times New Roman" w:hAnsi="Courier New" w:cs="Courier New"/>
                <w:sz w:val="20"/>
                <w:szCs w:val="20"/>
                <w:lang w:val="en"/>
              </w:rPr>
              <w:t>())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gramStart"/>
            <w:r w:rsidRPr="004B0A58">
              <w:rPr>
                <w:rFonts w:ascii="Courier New" w:eastAsia="Times New Roman" w:hAnsi="Courier New" w:cs="Courier New"/>
                <w:sz w:val="20"/>
                <w:szCs w:val="20"/>
                <w:lang w:val="en"/>
              </w:rPr>
              <w:t>logger.info(</w:t>
            </w:r>
            <w:proofErr w:type="gramEnd"/>
            <w:r w:rsidRPr="004B0A58">
              <w:rPr>
                <w:rFonts w:ascii="Courier New" w:eastAsia="Times New Roman" w:hAnsi="Courier New" w:cs="Courier New"/>
                <w:sz w:val="20"/>
                <w:szCs w:val="20"/>
                <w:lang w:val="en"/>
              </w:rPr>
              <w:t>"Trying to execute AGENCY_CLEARING.CLEARING_PROCESS..");</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IAppDao</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dao</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DaoFactory.getAppDao</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try{</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lastRenderedPageBreak/>
              <w:t xml:space="preserve">                connection = </w:t>
            </w:r>
            <w:proofErr w:type="spellStart"/>
            <w:r w:rsidRPr="004B0A58">
              <w:rPr>
                <w:rFonts w:ascii="Courier New" w:eastAsia="Times New Roman" w:hAnsi="Courier New" w:cs="Courier New"/>
                <w:sz w:val="20"/>
                <w:szCs w:val="20"/>
                <w:lang w:val="en"/>
              </w:rPr>
              <w:t>batchContext.getApplicationConnection</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//First mark the status as 'UC'</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dao.markUC</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appConnection</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if(</w:t>
            </w:r>
            <w:proofErr w:type="spellStart"/>
            <w:r w:rsidRPr="004B0A58">
              <w:rPr>
                <w:rFonts w:ascii="Courier New" w:eastAsia="Times New Roman" w:hAnsi="Courier New" w:cs="Courier New"/>
                <w:sz w:val="20"/>
                <w:szCs w:val="20"/>
                <w:lang w:val="en"/>
              </w:rPr>
              <w:t>Constants.SET_GLOBAL_PARAMETERS</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dao.setGlobalParameters</w:t>
            </w:r>
            <w:proofErr w:type="spellEnd"/>
            <w:r w:rsidRPr="004B0A58">
              <w:rPr>
                <w:rFonts w:ascii="Courier New" w:eastAsia="Times New Roman" w:hAnsi="Courier New" w:cs="Courier New"/>
                <w:sz w:val="20"/>
                <w:szCs w:val="20"/>
                <w:lang w:val="en"/>
              </w:rPr>
              <w:t xml:space="preserve">(connection,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cs</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connection.prepareCall</w:t>
            </w:r>
            <w:proofErr w:type="spellEnd"/>
            <w:r w:rsidRPr="004B0A58">
              <w:rPr>
                <w:rFonts w:ascii="Courier New" w:eastAsia="Times New Roman" w:hAnsi="Courier New" w:cs="Courier New"/>
                <w:sz w:val="20"/>
                <w:szCs w:val="20"/>
                <w:lang w:val="en"/>
              </w:rPr>
              <w:t>(AGENCY_CLEARING_PROCESS);</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cs.registerOutParameter</w:t>
            </w:r>
            <w:proofErr w:type="spellEnd"/>
            <w:r w:rsidRPr="004B0A58">
              <w:rPr>
                <w:rFonts w:ascii="Courier New" w:eastAsia="Times New Roman" w:hAnsi="Courier New" w:cs="Courier New"/>
                <w:sz w:val="20"/>
                <w:szCs w:val="20"/>
                <w:lang w:val="en"/>
              </w:rPr>
              <w:t>(1,Types.VARCHAR);</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cs.execute</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successFailure</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cs.getString</w:t>
            </w:r>
            <w:proofErr w:type="spellEnd"/>
            <w:r w:rsidRPr="004B0A58">
              <w:rPr>
                <w:rFonts w:ascii="Courier New" w:eastAsia="Times New Roman" w:hAnsi="Courier New" w:cs="Courier New"/>
                <w:sz w:val="20"/>
                <w:szCs w:val="20"/>
                <w:lang w:val="en"/>
              </w:rPr>
              <w:t>(1);</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if("00".equals(</w:t>
            </w:r>
            <w:proofErr w:type="spellStart"/>
            <w:r w:rsidRPr="004B0A58">
              <w:rPr>
                <w:rFonts w:ascii="Courier New" w:eastAsia="Times New Roman" w:hAnsi="Courier New" w:cs="Courier New"/>
                <w:sz w:val="20"/>
                <w:szCs w:val="20"/>
                <w:lang w:val="en"/>
              </w:rPr>
              <w:t>successFailure</w:t>
            </w:r>
            <w:proofErr w:type="spellEnd"/>
            <w:r w:rsidRPr="004B0A58">
              <w:rPr>
                <w:rFonts w:ascii="Courier New" w:eastAsia="Times New Roman" w:hAnsi="Courier New" w:cs="Courier New"/>
                <w:sz w:val="20"/>
                <w:szCs w:val="20"/>
                <w:lang w:val="en"/>
              </w:rPr>
              <w:t>))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("CO");</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gramStart"/>
            <w:r w:rsidRPr="004B0A58">
              <w:rPr>
                <w:rFonts w:ascii="Courier New" w:eastAsia="Times New Roman" w:hAnsi="Courier New" w:cs="Courier New"/>
                <w:sz w:val="20"/>
                <w:szCs w:val="20"/>
                <w:lang w:val="en"/>
              </w:rPr>
              <w:t>if(</w:t>
            </w:r>
            <w:proofErr w:type="gramEnd"/>
            <w:r w:rsidRPr="004B0A58">
              <w:rPr>
                <w:rFonts w:ascii="Courier New" w:eastAsia="Times New Roman" w:hAnsi="Courier New" w:cs="Courier New"/>
                <w:sz w:val="20"/>
                <w:szCs w:val="20"/>
                <w:lang w:val="en"/>
              </w:rPr>
              <w:t>!"00".equals(</w:t>
            </w:r>
            <w:proofErr w:type="spellStart"/>
            <w:r w:rsidRPr="004B0A58">
              <w:rPr>
                <w:rFonts w:ascii="Courier New" w:eastAsia="Times New Roman" w:hAnsi="Courier New" w:cs="Courier New"/>
                <w:sz w:val="20"/>
                <w:szCs w:val="20"/>
                <w:lang w:val="en"/>
              </w:rPr>
              <w:t>successFailure</w:t>
            </w:r>
            <w:proofErr w:type="spellEnd"/>
            <w:r w:rsidRPr="004B0A58">
              <w:rPr>
                <w:rFonts w:ascii="Courier New" w:eastAsia="Times New Roman" w:hAnsi="Courier New" w:cs="Courier New"/>
                <w:sz w:val="20"/>
                <w:szCs w:val="20"/>
                <w:lang w:val="en"/>
              </w:rPr>
              <w:t>))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throw new </w:t>
            </w:r>
            <w:proofErr w:type="spellStart"/>
            <w:r w:rsidRPr="004B0A58">
              <w:rPr>
                <w:rFonts w:ascii="Courier New" w:eastAsia="Times New Roman" w:hAnsi="Courier New" w:cs="Courier New"/>
                <w:sz w:val="20"/>
                <w:szCs w:val="20"/>
                <w:lang w:val="en"/>
              </w:rPr>
              <w:t>BatchException</w:t>
            </w:r>
            <w:proofErr w:type="spellEnd"/>
            <w:r w:rsidRPr="004B0A58">
              <w:rPr>
                <w:rFonts w:ascii="Courier New" w:eastAsia="Times New Roman" w:hAnsi="Courier New" w:cs="Courier New"/>
                <w:sz w:val="20"/>
                <w:szCs w:val="20"/>
                <w:lang w:val="en"/>
              </w:rPr>
              <w:t xml:space="preserve">(message);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catch (</w:t>
            </w:r>
            <w:proofErr w:type="spellStart"/>
            <w:r w:rsidRPr="004B0A58">
              <w:rPr>
                <w:rFonts w:ascii="Courier New" w:eastAsia="Times New Roman" w:hAnsi="Courier New" w:cs="Courier New"/>
                <w:sz w:val="20"/>
                <w:szCs w:val="20"/>
                <w:lang w:val="en"/>
              </w:rPr>
              <w:t>SQLException</w:t>
            </w:r>
            <w:proofErr w:type="spellEnd"/>
            <w:r w:rsidRPr="004B0A58">
              <w:rPr>
                <w:rFonts w:ascii="Courier New" w:eastAsia="Times New Roman" w:hAnsi="Courier New" w:cs="Courier New"/>
                <w:sz w:val="20"/>
                <w:szCs w:val="20"/>
                <w:lang w:val="en"/>
              </w:rPr>
              <w:t xml:space="preserve"> 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logger.error</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SQLException</w:t>
            </w:r>
            <w:proofErr w:type="spellEnd"/>
            <w:r w:rsidRPr="004B0A58">
              <w:rPr>
                <w:rFonts w:ascii="Courier New" w:eastAsia="Times New Roman" w:hAnsi="Courier New" w:cs="Courier New"/>
                <w:sz w:val="20"/>
                <w:szCs w:val="20"/>
                <w:lang w:val="en"/>
              </w:rPr>
              <w:t xml:space="preserve"> caught " + </w:t>
            </w:r>
            <w:proofErr w:type="spellStart"/>
            <w:r w:rsidRPr="004B0A58">
              <w:rPr>
                <w:rFonts w:ascii="Courier New" w:eastAsia="Times New Roman" w:hAnsi="Courier New" w:cs="Courier New"/>
                <w:sz w:val="20"/>
                <w:szCs w:val="20"/>
                <w:lang w:val="en"/>
              </w:rPr>
              <w:t>e.getMessage</w:t>
            </w:r>
            <w:proofErr w:type="spellEnd"/>
            <w:r w:rsidRPr="004B0A58">
              <w:rPr>
                <w:rFonts w:ascii="Courier New" w:eastAsia="Times New Roman" w:hAnsi="Courier New" w:cs="Courier New"/>
                <w:sz w:val="20"/>
                <w:szCs w:val="20"/>
                <w:lang w:val="en"/>
              </w:rPr>
              <w:t>(), e);</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throw new </w:t>
            </w:r>
            <w:proofErr w:type="spellStart"/>
            <w:r w:rsidRPr="004B0A58">
              <w:rPr>
                <w:rFonts w:ascii="Courier New" w:eastAsia="Times New Roman" w:hAnsi="Courier New" w:cs="Courier New"/>
                <w:sz w:val="20"/>
                <w:szCs w:val="20"/>
                <w:lang w:val="en"/>
              </w:rPr>
              <w:t>BatchException</w:t>
            </w:r>
            <w:proofErr w:type="spellEnd"/>
            <w:r w:rsidRPr="004B0A58">
              <w:rPr>
                <w:rFonts w:ascii="Courier New" w:eastAsia="Times New Roman" w:hAnsi="Courier New" w:cs="Courier New"/>
                <w:sz w:val="20"/>
                <w:szCs w:val="20"/>
                <w:lang w:val="en"/>
              </w:rPr>
              <w:t>(e);</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finally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dao.releaseResources</w:t>
            </w:r>
            <w:proofErr w:type="spellEnd"/>
            <w:r w:rsidRPr="004B0A58">
              <w:rPr>
                <w:rFonts w:ascii="Courier New" w:eastAsia="Times New Roman" w:hAnsi="Courier New" w:cs="Courier New"/>
                <w:sz w:val="20"/>
                <w:szCs w:val="20"/>
                <w:lang w:val="en"/>
              </w:rPr>
              <w:t xml:space="preserve">(null, </w:t>
            </w:r>
            <w:proofErr w:type="spellStart"/>
            <w:r w:rsidRPr="004B0A58">
              <w:rPr>
                <w:rFonts w:ascii="Courier New" w:eastAsia="Times New Roman" w:hAnsi="Courier New" w:cs="Courier New"/>
                <w:sz w:val="20"/>
                <w:szCs w:val="20"/>
                <w:lang w:val="en"/>
              </w:rPr>
              <w:t>cs</w:t>
            </w:r>
            <w:proofErr w:type="spellEnd"/>
            <w:r w:rsidRPr="004B0A58">
              <w:rPr>
                <w:rFonts w:ascii="Courier New" w:eastAsia="Times New Roman" w:hAnsi="Courier New" w:cs="Courier New"/>
                <w:sz w:val="20"/>
                <w:szCs w:val="20"/>
                <w:lang w:val="en"/>
              </w:rPr>
              <w:t>, connection);</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Default="008D5176" w:rsidP="00160815">
            <w:pPr>
              <w:pStyle w:val="NormalWeb"/>
              <w:rPr>
                <w:rFonts w:ascii="Verdana" w:hAnsi="Verdana"/>
                <w:lang w:val="en"/>
              </w:rPr>
            </w:pPr>
          </w:p>
        </w:tc>
      </w:tr>
    </w:tbl>
    <w:p w:rsidR="008D5176" w:rsidRDefault="008D5176" w:rsidP="008D5176">
      <w:pPr>
        <w:pStyle w:val="NormalWeb"/>
        <w:rPr>
          <w:rFonts w:ascii="Verdana" w:hAnsi="Verdana"/>
          <w:lang w:val="en"/>
        </w:rPr>
      </w:pPr>
    </w:p>
    <w:p w:rsidR="008D5176" w:rsidRPr="0050378A" w:rsidRDefault="008D5176" w:rsidP="008D5176">
      <w:pPr>
        <w:pStyle w:val="NormalWeb"/>
        <w:rPr>
          <w:rFonts w:asciiTheme="minorHAnsi" w:hAnsiTheme="minorHAnsi" w:cstheme="minorHAnsi"/>
          <w:lang w:val="en"/>
        </w:rPr>
      </w:pPr>
      <w:r w:rsidRPr="0050378A">
        <w:rPr>
          <w:rFonts w:asciiTheme="minorHAnsi" w:hAnsiTheme="minorHAnsi" w:cstheme="minorHAnsi"/>
          <w:lang w:val="en"/>
        </w:rPr>
        <w:t xml:space="preserve">The java batch job is complete. Now you need to configure the same in the JBEAM. Either it can be in the form of PRE/POST job or it can be </w:t>
      </w:r>
      <w:proofErr w:type="gramStart"/>
      <w:r w:rsidRPr="0050378A">
        <w:rPr>
          <w:rFonts w:asciiTheme="minorHAnsi" w:hAnsiTheme="minorHAnsi" w:cstheme="minorHAnsi"/>
          <w:lang w:val="en"/>
        </w:rPr>
        <w:t>a</w:t>
      </w:r>
      <w:proofErr w:type="gramEnd"/>
      <w:r w:rsidRPr="0050378A">
        <w:rPr>
          <w:rFonts w:asciiTheme="minorHAnsi" w:hAnsiTheme="minorHAnsi" w:cstheme="minorHAnsi"/>
          <w:lang w:val="en"/>
        </w:rPr>
        <w:t xml:space="preserve"> </w:t>
      </w:r>
      <w:proofErr w:type="spellStart"/>
      <w:r w:rsidRPr="0050378A">
        <w:rPr>
          <w:rFonts w:asciiTheme="minorHAnsi" w:hAnsiTheme="minorHAnsi" w:cstheme="minorHAnsi"/>
          <w:i/>
          <w:iCs/>
          <w:lang w:val="en"/>
        </w:rPr>
        <w:t>i</w:t>
      </w:r>
      <w:r w:rsidRPr="0050378A">
        <w:rPr>
          <w:rFonts w:asciiTheme="minorHAnsi" w:hAnsiTheme="minorHAnsi" w:cstheme="minorHAnsi"/>
          <w:lang w:val="en"/>
        </w:rPr>
        <w:t>batch_executor</w:t>
      </w:r>
      <w:proofErr w:type="spellEnd"/>
      <w:r w:rsidRPr="0050378A">
        <w:rPr>
          <w:rFonts w:asciiTheme="minorHAnsi" w:hAnsiTheme="minorHAnsi" w:cstheme="minorHAnsi"/>
          <w:i/>
          <w:iCs/>
          <w:lang w:val="en"/>
        </w:rPr>
        <w:t>/i</w:t>
      </w:r>
      <w:r w:rsidRPr="0050378A">
        <w:rPr>
          <w:rFonts w:asciiTheme="minorHAnsi" w:hAnsiTheme="minorHAnsi" w:cstheme="minorHAnsi"/>
          <w:lang w:val="en"/>
        </w:rPr>
        <w:t xml:space="preserve"> job.</w:t>
      </w:r>
    </w:p>
    <w:p w:rsidR="008D5176" w:rsidRDefault="008D5176" w:rsidP="008D5176">
      <w:pPr>
        <w:pStyle w:val="Heading3"/>
        <w:rPr>
          <w:rFonts w:ascii="Verdana" w:hAnsi="Verdana"/>
          <w:lang w:val="en"/>
        </w:rPr>
      </w:pPr>
      <w:bookmarkStart w:id="56" w:name="_Toc400643482"/>
      <w:r>
        <w:rPr>
          <w:rFonts w:ascii="Verdana" w:hAnsi="Verdana"/>
          <w:lang w:val="en"/>
        </w:rPr>
        <w:t>Creating a Batch Execution Handler</w:t>
      </w:r>
      <w:bookmarkStart w:id="57" w:name="Creating_a_Batch_Execution_Handler"/>
      <w:bookmarkEnd w:id="56"/>
      <w:bookmarkEnd w:id="57"/>
    </w:p>
    <w:p w:rsidR="008D5176" w:rsidRPr="0050378A" w:rsidRDefault="008D5176" w:rsidP="008D5176">
      <w:pPr>
        <w:pStyle w:val="NormalWeb"/>
        <w:rPr>
          <w:rFonts w:asciiTheme="minorHAnsi" w:hAnsiTheme="minorHAnsi" w:cstheme="minorHAnsi"/>
          <w:lang w:val="en"/>
        </w:rPr>
      </w:pPr>
      <w:r w:rsidRPr="0050378A">
        <w:rPr>
          <w:rFonts w:asciiTheme="minorHAnsi" w:hAnsiTheme="minorHAnsi" w:cstheme="minorHAnsi"/>
          <w:lang w:val="en"/>
        </w:rPr>
        <w:t xml:space="preserve">The execution handler responsibility is to execute or handle a particular type of objects. The object need not be just java or PL/SQL or event parser object but they can be of any nature. Example is say your project has got lot of shell scripts that must be executed as a part of Batch Execution. Then one can create a handler and implement the functionality. The handler gets to hold the </w:t>
      </w:r>
      <w:proofErr w:type="spellStart"/>
      <w:r w:rsidRPr="0050378A">
        <w:rPr>
          <w:rFonts w:asciiTheme="minorHAnsi" w:hAnsiTheme="minorHAnsi" w:cstheme="minorHAnsi"/>
          <w:lang w:val="en"/>
        </w:rPr>
        <w:t>ObjectMapDetails</w:t>
      </w:r>
      <w:proofErr w:type="spellEnd"/>
      <w:r w:rsidRPr="0050378A">
        <w:rPr>
          <w:rFonts w:asciiTheme="minorHAnsi" w:hAnsiTheme="minorHAnsi" w:cstheme="minorHAnsi"/>
          <w:lang w:val="en"/>
        </w:rPr>
        <w:t xml:space="preserve"> object that is associated with the </w:t>
      </w:r>
      <w:proofErr w:type="spellStart"/>
      <w:r w:rsidRPr="0050378A">
        <w:rPr>
          <w:rFonts w:asciiTheme="minorHAnsi" w:hAnsiTheme="minorHAnsi" w:cstheme="minorHAnsi"/>
          <w:lang w:val="en"/>
        </w:rPr>
        <w:t>BatchObject</w:t>
      </w:r>
      <w:proofErr w:type="spellEnd"/>
      <w:r w:rsidRPr="0050378A">
        <w:rPr>
          <w:rFonts w:asciiTheme="minorHAnsi" w:hAnsiTheme="minorHAnsi" w:cstheme="minorHAnsi"/>
          <w:lang w:val="en"/>
        </w:rPr>
        <w:t xml:space="preserve"> which otherwise is not available to the </w:t>
      </w:r>
      <w:proofErr w:type="spellStart"/>
      <w:r w:rsidRPr="0050378A">
        <w:rPr>
          <w:rFonts w:asciiTheme="minorHAnsi" w:hAnsiTheme="minorHAnsi" w:cstheme="minorHAnsi"/>
          <w:lang w:val="en"/>
        </w:rPr>
        <w:t>IExecutableBatchJob</w:t>
      </w:r>
      <w:proofErr w:type="spellEnd"/>
      <w:r w:rsidRPr="0050378A">
        <w:rPr>
          <w:rFonts w:asciiTheme="minorHAnsi" w:hAnsiTheme="minorHAnsi" w:cstheme="minorHAnsi"/>
          <w:lang w:val="en"/>
        </w:rPr>
        <w:t>.</w:t>
      </w:r>
    </w:p>
    <w:p w:rsidR="008D5176" w:rsidRPr="0050378A" w:rsidRDefault="008D5176" w:rsidP="008D5176">
      <w:pPr>
        <w:pStyle w:val="NormalWeb"/>
        <w:rPr>
          <w:rFonts w:asciiTheme="minorHAnsi" w:hAnsiTheme="minorHAnsi" w:cstheme="minorHAnsi"/>
          <w:lang w:val="en"/>
        </w:rPr>
      </w:pPr>
      <w:r w:rsidRPr="0050378A">
        <w:rPr>
          <w:rFonts w:asciiTheme="minorHAnsi" w:hAnsiTheme="minorHAnsi" w:cstheme="minorHAnsi"/>
          <w:lang w:val="en"/>
        </w:rPr>
        <w:t xml:space="preserve">The example uses </w:t>
      </w:r>
      <w:hyperlink r:id="rId16" w:history="1">
        <w:r w:rsidRPr="0050378A">
          <w:rPr>
            <w:rStyle w:val="Hyperlink"/>
            <w:rFonts w:asciiTheme="minorHAnsi" w:eastAsiaTheme="majorEastAsia" w:hAnsiTheme="minorHAnsi" w:cstheme="minorHAnsi"/>
            <w:lang w:val="en"/>
          </w:rPr>
          <w:t>Apache Commons Exec</w:t>
        </w:r>
      </w:hyperlink>
      <w:r w:rsidRPr="0050378A">
        <w:rPr>
          <w:rFonts w:asciiTheme="minorHAnsi" w:hAnsiTheme="minorHAnsi" w:cstheme="minorHAnsi"/>
          <w:lang w:val="en"/>
        </w:rPr>
        <w:t xml:space="preserve"> framework. The following example shows how an Execution Handler can be written.</w:t>
      </w:r>
    </w:p>
    <w:tbl>
      <w:tblPr>
        <w:tblStyle w:val="TableGrid"/>
        <w:tblW w:w="0" w:type="auto"/>
        <w:tblLook w:val="04A0" w:firstRow="1" w:lastRow="0" w:firstColumn="1" w:lastColumn="0" w:noHBand="0" w:noVBand="1"/>
      </w:tblPr>
      <w:tblGrid>
        <w:gridCol w:w="9576"/>
      </w:tblGrid>
      <w:tr w:rsidR="008D5176" w:rsidTr="00160815">
        <w:tc>
          <w:tcPr>
            <w:tcW w:w="9576" w:type="dxa"/>
          </w:tcPr>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public class </w:t>
            </w:r>
            <w:proofErr w:type="spellStart"/>
            <w:r w:rsidRPr="004B0A58">
              <w:rPr>
                <w:rFonts w:ascii="Courier New" w:eastAsia="Times New Roman" w:hAnsi="Courier New" w:cs="Courier New"/>
                <w:sz w:val="20"/>
                <w:szCs w:val="20"/>
                <w:lang w:val="en"/>
              </w:rPr>
              <w:t>ShellScriptExecutionHandler</w:t>
            </w:r>
            <w:proofErr w:type="spellEnd"/>
            <w:r w:rsidRPr="004B0A58">
              <w:rPr>
                <w:rFonts w:ascii="Courier New" w:eastAsia="Times New Roman" w:hAnsi="Courier New" w:cs="Courier New"/>
                <w:sz w:val="20"/>
                <w:szCs w:val="20"/>
                <w:lang w:val="en"/>
              </w:rPr>
              <w:t xml:space="preserve"> extends </w:t>
            </w:r>
            <w:proofErr w:type="spellStart"/>
            <w:r w:rsidRPr="004B0A58">
              <w:rPr>
                <w:rFonts w:ascii="Courier New" w:eastAsia="Times New Roman" w:hAnsi="Courier New" w:cs="Courier New"/>
                <w:sz w:val="20"/>
                <w:szCs w:val="20"/>
                <w:lang w:val="en"/>
              </w:rPr>
              <w:t>BaseExecutionHandler</w:t>
            </w:r>
            <w:proofErr w:type="spellEnd"/>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lastRenderedPageBreak/>
              <w:t xml:space="preserve">        private static final Logger </w:t>
            </w:r>
            <w:proofErr w:type="spellStart"/>
            <w:r w:rsidRPr="004B0A58">
              <w:rPr>
                <w:rFonts w:ascii="Courier New" w:eastAsia="Times New Roman" w:hAnsi="Courier New" w:cs="Courier New"/>
                <w:sz w:val="20"/>
                <w:szCs w:val="20"/>
                <w:lang w:val="en"/>
              </w:rPr>
              <w:t>logger</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Logger.getLogger</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ShellScriptExecutionHandler.class</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(non-</w:t>
            </w:r>
            <w:proofErr w:type="spellStart"/>
            <w:r w:rsidRPr="004B0A58">
              <w:rPr>
                <w:rFonts w:ascii="Courier New" w:eastAsia="Times New Roman" w:hAnsi="Courier New" w:cs="Courier New"/>
                <w:sz w:val="20"/>
                <w:szCs w:val="20"/>
                <w:lang w:val="en"/>
              </w:rPr>
              <w:t>Javadoc</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@see </w:t>
            </w:r>
            <w:proofErr w:type="spellStart"/>
            <w:r w:rsidRPr="004B0A58">
              <w:rPr>
                <w:rFonts w:ascii="Courier New" w:eastAsia="Times New Roman" w:hAnsi="Courier New" w:cs="Courier New"/>
                <w:sz w:val="20"/>
                <w:szCs w:val="20"/>
                <w:lang w:val="en"/>
              </w:rPr>
              <w:t>com.stgmastek.core.logic.BaseExecutionHandler#execute</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com.stgmastek.core.util.BatchObject</w:t>
            </w:r>
            <w:proofErr w:type="spellEnd"/>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com.stgmastek.core.util.ObjectMapDetails</w:t>
            </w:r>
            <w:proofErr w:type="spellEnd"/>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com.stgmastek.core.util.BatchContext</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@Override</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public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 xml:space="preserve"> execute(</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ObjectMapDetails</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objectMapDetails</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throws </w:t>
            </w:r>
            <w:proofErr w:type="spellStart"/>
            <w:r w:rsidRPr="004B0A58">
              <w:rPr>
                <w:rFonts w:ascii="Courier New" w:eastAsia="Times New Roman" w:hAnsi="Courier New" w:cs="Courier New"/>
                <w:sz w:val="20"/>
                <w:szCs w:val="20"/>
                <w:lang w:val="en"/>
              </w:rPr>
              <w:t>BatchException</w:t>
            </w:r>
            <w:proofErr w:type="spellEnd"/>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Connection conn = null;</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IAppDao</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aDao</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DaoFactory.getAppDao</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try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//Get the connection object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conn = </w:t>
            </w:r>
            <w:proofErr w:type="spellStart"/>
            <w:r w:rsidRPr="004B0A58">
              <w:rPr>
                <w:rFonts w:ascii="Courier New" w:eastAsia="Times New Roman" w:hAnsi="Courier New" w:cs="Courier New"/>
                <w:sz w:val="20"/>
                <w:szCs w:val="20"/>
                <w:lang w:val="en"/>
              </w:rPr>
              <w:t>batchContext.getApplicationConnection</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//Mark the object as UC</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aDao.markUC</w:t>
            </w:r>
            <w:proofErr w:type="spellEnd"/>
            <w:r w:rsidRPr="004B0A58">
              <w:rPr>
                <w:rFonts w:ascii="Courier New" w:eastAsia="Times New Roman" w:hAnsi="Courier New" w:cs="Courier New"/>
                <w:sz w:val="20"/>
                <w:szCs w:val="20"/>
                <w:lang w:val="en"/>
              </w:rPr>
              <w:t xml:space="preserve">(conn,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//Create a common environment for executing the shell scripts</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Map&lt;String, String&gt; </w:t>
            </w:r>
            <w:proofErr w:type="spellStart"/>
            <w:r w:rsidRPr="004B0A58">
              <w:rPr>
                <w:rFonts w:ascii="Courier New" w:eastAsia="Times New Roman" w:hAnsi="Courier New" w:cs="Courier New"/>
                <w:sz w:val="20"/>
                <w:szCs w:val="20"/>
                <w:lang w:val="en"/>
              </w:rPr>
              <w:t>environmentMap</w:t>
            </w:r>
            <w:proofErr w:type="spellEnd"/>
            <w:r w:rsidRPr="004B0A58">
              <w:rPr>
                <w:rFonts w:ascii="Courier New" w:eastAsia="Times New Roman" w:hAnsi="Courier New" w:cs="Courier New"/>
                <w:sz w:val="20"/>
                <w:szCs w:val="20"/>
                <w:lang w:val="en"/>
              </w:rPr>
              <w:t xml:space="preserve"> = new </w:t>
            </w:r>
            <w:proofErr w:type="spellStart"/>
            <w:r w:rsidRPr="004B0A58">
              <w:rPr>
                <w:rFonts w:ascii="Courier New" w:eastAsia="Times New Roman" w:hAnsi="Courier New" w:cs="Courier New"/>
                <w:sz w:val="20"/>
                <w:szCs w:val="20"/>
                <w:lang w:val="en"/>
              </w:rPr>
              <w:t>HashMap</w:t>
            </w:r>
            <w:proofErr w:type="spellEnd"/>
            <w:r w:rsidRPr="004B0A58">
              <w:rPr>
                <w:rFonts w:ascii="Courier New" w:eastAsia="Times New Roman" w:hAnsi="Courier New" w:cs="Courier New"/>
                <w:sz w:val="20"/>
                <w:szCs w:val="20"/>
                <w:lang w:val="en"/>
              </w:rPr>
              <w:t>&lt;String, String&gt;();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environmentMap.put</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SomeKey</w:t>
            </w:r>
            <w:proofErr w:type="spellEnd"/>
            <w:r w:rsidRPr="004B0A58">
              <w:rPr>
                <w:rFonts w:ascii="Courier New" w:eastAsia="Times New Roman" w:hAnsi="Courier New" w:cs="Courier New"/>
                <w:sz w:val="20"/>
                <w:szCs w:val="20"/>
                <w:lang w:val="en"/>
              </w:rPr>
              <w:t>", "</w:t>
            </w:r>
            <w:proofErr w:type="spellStart"/>
            <w:r w:rsidRPr="004B0A58">
              <w:rPr>
                <w:rFonts w:ascii="Courier New" w:eastAsia="Times New Roman" w:hAnsi="Courier New" w:cs="Courier New"/>
                <w:sz w:val="20"/>
                <w:szCs w:val="20"/>
                <w:lang w:val="en"/>
              </w:rPr>
              <w:t>SomeValue</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//Get the name of the shell script from the </w:t>
            </w:r>
            <w:proofErr w:type="spellStart"/>
            <w:r w:rsidRPr="004B0A58">
              <w:rPr>
                <w:rFonts w:ascii="Courier New" w:eastAsia="Times New Roman" w:hAnsi="Courier New" w:cs="Courier New"/>
                <w:sz w:val="20"/>
                <w:szCs w:val="20"/>
                <w:lang w:val="en"/>
              </w:rPr>
              <w:t>ObjectMapDetails</w:t>
            </w:r>
            <w:proofErr w:type="spellEnd"/>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String executable = </w:t>
            </w:r>
            <w:proofErr w:type="spellStart"/>
            <w:r w:rsidRPr="004B0A58">
              <w:rPr>
                <w:rFonts w:ascii="Courier New" w:eastAsia="Times New Roman" w:hAnsi="Courier New" w:cs="Courier New"/>
                <w:sz w:val="20"/>
                <w:szCs w:val="20"/>
                <w:lang w:val="en"/>
              </w:rPr>
              <w:t>objectMapDetails.getObjectName</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//Get the parameters from the batch object </w:t>
            </w:r>
            <w:proofErr w:type="spellStart"/>
            <w:r w:rsidRPr="004B0A58">
              <w:rPr>
                <w:rFonts w:ascii="Courier New" w:eastAsia="Times New Roman" w:hAnsi="Courier New" w:cs="Courier New"/>
                <w:sz w:val="20"/>
                <w:szCs w:val="20"/>
                <w:lang w:val="en"/>
              </w:rPr>
              <w:t>taskname</w:t>
            </w:r>
            <w:proofErr w:type="spellEnd"/>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String[] parameters = </w:t>
            </w:r>
            <w:proofErr w:type="spellStart"/>
            <w:r w:rsidRPr="004B0A58">
              <w:rPr>
                <w:rFonts w:ascii="Courier New" w:eastAsia="Times New Roman" w:hAnsi="Courier New" w:cs="Courier New"/>
                <w:sz w:val="20"/>
                <w:szCs w:val="20"/>
                <w:lang w:val="en"/>
              </w:rPr>
              <w:t>batchObject.getTaskname</w:t>
            </w:r>
            <w:proofErr w:type="spellEnd"/>
            <w:r w:rsidRPr="004B0A58">
              <w:rPr>
                <w:rFonts w:ascii="Courier New" w:eastAsia="Times New Roman" w:hAnsi="Courier New" w:cs="Courier New"/>
                <w:sz w:val="20"/>
                <w:szCs w:val="20"/>
                <w:lang w:val="en"/>
              </w:rPr>
              <w:t>().split(";");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CommandLine</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cmd</w:t>
            </w:r>
            <w:proofErr w:type="spellEnd"/>
            <w:r w:rsidRPr="004B0A58">
              <w:rPr>
                <w:rFonts w:ascii="Courier New" w:eastAsia="Times New Roman" w:hAnsi="Courier New" w:cs="Courier New"/>
                <w:sz w:val="20"/>
                <w:szCs w:val="20"/>
                <w:lang w:val="en"/>
              </w:rPr>
              <w:t xml:space="preserve"> = new </w:t>
            </w:r>
            <w:proofErr w:type="spellStart"/>
            <w:r w:rsidRPr="004B0A58">
              <w:rPr>
                <w:rFonts w:ascii="Courier New" w:eastAsia="Times New Roman" w:hAnsi="Courier New" w:cs="Courier New"/>
                <w:sz w:val="20"/>
                <w:szCs w:val="20"/>
                <w:lang w:val="en"/>
              </w:rPr>
              <w:t>CommandLine</w:t>
            </w:r>
            <w:proofErr w:type="spellEnd"/>
            <w:r w:rsidRPr="004B0A58">
              <w:rPr>
                <w:rFonts w:ascii="Courier New" w:eastAsia="Times New Roman" w:hAnsi="Courier New" w:cs="Courier New"/>
                <w:sz w:val="20"/>
                <w:szCs w:val="20"/>
                <w:lang w:val="en"/>
              </w:rPr>
              <w:t>(executable);</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for (String parameter : parameters)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cmd.addArgument</w:t>
            </w:r>
            <w:proofErr w:type="spellEnd"/>
            <w:r w:rsidRPr="004B0A58">
              <w:rPr>
                <w:rFonts w:ascii="Courier New" w:eastAsia="Times New Roman" w:hAnsi="Courier New" w:cs="Courier New"/>
                <w:sz w:val="20"/>
                <w:szCs w:val="20"/>
                <w:lang w:val="en"/>
              </w:rPr>
              <w:t>(parameter);</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//Create a default executor</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DefaultExecutor</w:t>
            </w:r>
            <w:proofErr w:type="spellEnd"/>
            <w:r w:rsidRPr="004B0A58">
              <w:rPr>
                <w:rFonts w:ascii="Courier New" w:eastAsia="Times New Roman" w:hAnsi="Courier New" w:cs="Courier New"/>
                <w:sz w:val="20"/>
                <w:szCs w:val="20"/>
                <w:lang w:val="en"/>
              </w:rPr>
              <w:t xml:space="preserve"> executor = new </w:t>
            </w:r>
            <w:proofErr w:type="spellStart"/>
            <w:r w:rsidRPr="004B0A58">
              <w:rPr>
                <w:rFonts w:ascii="Courier New" w:eastAsia="Times New Roman" w:hAnsi="Courier New" w:cs="Courier New"/>
                <w:sz w:val="20"/>
                <w:szCs w:val="20"/>
                <w:lang w:val="en"/>
              </w:rPr>
              <w:t>DefaultExecutor</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PumpStreamHandler</w:t>
            </w:r>
            <w:proofErr w:type="spellEnd"/>
            <w:r w:rsidRPr="004B0A58">
              <w:rPr>
                <w:rFonts w:ascii="Courier New" w:eastAsia="Times New Roman" w:hAnsi="Courier New" w:cs="Courier New"/>
                <w:sz w:val="20"/>
                <w:szCs w:val="20"/>
                <w:lang w:val="en"/>
              </w:rPr>
              <w:t xml:space="preserve"> handler = new </w:t>
            </w:r>
            <w:proofErr w:type="spellStart"/>
            <w:r w:rsidRPr="004B0A58">
              <w:rPr>
                <w:rFonts w:ascii="Courier New" w:eastAsia="Times New Roman" w:hAnsi="Courier New" w:cs="Courier New"/>
                <w:sz w:val="20"/>
                <w:szCs w:val="20"/>
                <w:lang w:val="en"/>
              </w:rPr>
              <w:t>PumpStreamHandler</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executor.setStreamHandler</w:t>
            </w:r>
            <w:proofErr w:type="spellEnd"/>
            <w:r w:rsidRPr="004B0A58">
              <w:rPr>
                <w:rFonts w:ascii="Courier New" w:eastAsia="Times New Roman" w:hAnsi="Courier New" w:cs="Courier New"/>
                <w:sz w:val="20"/>
                <w:szCs w:val="20"/>
                <w:lang w:val="en"/>
              </w:rPr>
              <w:t>(handler);</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//Execute the command</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int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returnValue</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executor.execute</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cmd</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environmentMap</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//Identify if the return exit value equals 0</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if (</w:t>
            </w:r>
            <w:proofErr w:type="spellStart"/>
            <w:r w:rsidRPr="004B0A58">
              <w:rPr>
                <w:rFonts w:ascii="Courier New" w:eastAsia="Times New Roman" w:hAnsi="Courier New" w:cs="Courier New"/>
                <w:sz w:val="20"/>
                <w:szCs w:val="20"/>
                <w:lang w:val="en"/>
              </w:rPr>
              <w:t>returnValue</w:t>
            </w:r>
            <w:proofErr w:type="spellEnd"/>
            <w:r w:rsidRPr="004B0A58">
              <w:rPr>
                <w:rFonts w:ascii="Courier New" w:eastAsia="Times New Roman" w:hAnsi="Courier New" w:cs="Courier New"/>
                <w:sz w:val="20"/>
                <w:szCs w:val="20"/>
                <w:lang w:val="en"/>
              </w:rPr>
              <w:t xml:space="preserve"> == 0)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("CO");</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else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lastRenderedPageBreak/>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("99");</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catch (Exception 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logger.fatal</w:t>
            </w:r>
            <w:proofErr w:type="spellEnd"/>
            <w:r w:rsidRPr="004B0A58">
              <w:rPr>
                <w:rFonts w:ascii="Courier New" w:eastAsia="Times New Roman" w:hAnsi="Courier New" w:cs="Courier New"/>
                <w:sz w:val="20"/>
                <w:szCs w:val="20"/>
                <w:lang w:val="en"/>
              </w:rPr>
              <w:t>(e);</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("99");</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finally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if (</w:t>
            </w:r>
            <w:proofErr w:type="spellStart"/>
            <w:r w:rsidRPr="004B0A58">
              <w:rPr>
                <w:rFonts w:ascii="Courier New" w:eastAsia="Times New Roman" w:hAnsi="Courier New" w:cs="Courier New"/>
                <w:sz w:val="20"/>
                <w:szCs w:val="20"/>
                <w:lang w:val="en"/>
              </w:rPr>
              <w:t>batchObject.getStatus</w:t>
            </w:r>
            <w:proofErr w:type="spellEnd"/>
            <w:r w:rsidRPr="004B0A58">
              <w:rPr>
                <w:rFonts w:ascii="Courier New" w:eastAsia="Times New Roman" w:hAnsi="Courier New" w:cs="Courier New"/>
                <w:sz w:val="20"/>
                <w:szCs w:val="20"/>
                <w:lang w:val="en"/>
              </w:rPr>
              <w:t>() == null)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("99");</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aDao.releaseResources</w:t>
            </w:r>
            <w:proofErr w:type="spellEnd"/>
            <w:r w:rsidRPr="004B0A58">
              <w:rPr>
                <w:rFonts w:ascii="Courier New" w:eastAsia="Times New Roman" w:hAnsi="Courier New" w:cs="Courier New"/>
                <w:sz w:val="20"/>
                <w:szCs w:val="20"/>
                <w:lang w:val="en"/>
              </w:rPr>
              <w:t>(null, null, conn);</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return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w:t>
            </w:r>
          </w:p>
        </w:tc>
      </w:tr>
    </w:tbl>
    <w:p w:rsidR="008D5176" w:rsidRDefault="008D5176" w:rsidP="008D5176">
      <w:pPr>
        <w:pStyle w:val="NormalWeb"/>
        <w:rPr>
          <w:rFonts w:ascii="Verdana" w:hAnsi="Verdana"/>
          <w:lang w:val="en"/>
        </w:rPr>
      </w:pPr>
    </w:p>
    <w:p w:rsidR="008D5176" w:rsidRDefault="008D5176" w:rsidP="008D5176">
      <w:pPr>
        <w:pStyle w:val="Heading3"/>
        <w:rPr>
          <w:rFonts w:ascii="Verdana" w:hAnsi="Verdana"/>
          <w:lang w:val="en"/>
        </w:rPr>
      </w:pPr>
      <w:bookmarkStart w:id="58" w:name="_Toc400643483"/>
      <w:proofErr w:type="gramStart"/>
      <w:r>
        <w:rPr>
          <w:rFonts w:ascii="Verdana" w:hAnsi="Verdana"/>
          <w:lang w:val="en"/>
        </w:rPr>
        <w:t>A more complex batch job.</w:t>
      </w:r>
      <w:bookmarkStart w:id="59" w:name="A_more_complex_batch_job."/>
      <w:bookmarkEnd w:id="58"/>
      <w:bookmarkEnd w:id="59"/>
      <w:proofErr w:type="gramEnd"/>
    </w:p>
    <w:p w:rsidR="008D5176" w:rsidRPr="0050378A" w:rsidRDefault="008D5176" w:rsidP="008D5176">
      <w:pPr>
        <w:pStyle w:val="NormalWeb"/>
        <w:rPr>
          <w:rFonts w:asciiTheme="minorHAnsi" w:hAnsiTheme="minorHAnsi" w:cstheme="minorHAnsi"/>
          <w:lang w:val="en"/>
        </w:rPr>
      </w:pPr>
      <w:r w:rsidRPr="0050378A">
        <w:rPr>
          <w:rFonts w:asciiTheme="minorHAnsi" w:hAnsiTheme="minorHAnsi" w:cstheme="minorHAnsi"/>
          <w:lang w:val="en"/>
        </w:rPr>
        <w:t xml:space="preserve">The example given below is from </w:t>
      </w:r>
      <w:proofErr w:type="spellStart"/>
      <w:r w:rsidRPr="0050378A">
        <w:rPr>
          <w:rFonts w:asciiTheme="minorHAnsi" w:hAnsiTheme="minorHAnsi" w:cstheme="minorHAnsi"/>
          <w:lang w:val="en"/>
        </w:rPr>
        <w:t>coreprint</w:t>
      </w:r>
      <w:proofErr w:type="spellEnd"/>
      <w:r w:rsidRPr="0050378A">
        <w:rPr>
          <w:rFonts w:asciiTheme="minorHAnsi" w:hAnsiTheme="minorHAnsi" w:cstheme="minorHAnsi"/>
          <w:lang w:val="en"/>
        </w:rPr>
        <w:t xml:space="preserve"> batch job. The </w:t>
      </w:r>
      <w:proofErr w:type="spellStart"/>
      <w:r w:rsidRPr="0050378A">
        <w:rPr>
          <w:rFonts w:asciiTheme="minorHAnsi" w:hAnsiTheme="minorHAnsi" w:cstheme="minorHAnsi"/>
          <w:lang w:val="en"/>
        </w:rPr>
        <w:t>init</w:t>
      </w:r>
      <w:proofErr w:type="spellEnd"/>
      <w:r w:rsidRPr="0050378A">
        <w:rPr>
          <w:rFonts w:asciiTheme="minorHAnsi" w:hAnsiTheme="minorHAnsi" w:cstheme="minorHAnsi"/>
          <w:lang w:val="en"/>
        </w:rPr>
        <w:t xml:space="preserve"> methods initializes the Thread Pool executor service and destroy method shuts the service down.</w:t>
      </w:r>
    </w:p>
    <w:tbl>
      <w:tblPr>
        <w:tblStyle w:val="TableGrid"/>
        <w:tblW w:w="0" w:type="auto"/>
        <w:tblLook w:val="04A0" w:firstRow="1" w:lastRow="0" w:firstColumn="1" w:lastColumn="0" w:noHBand="0" w:noVBand="1"/>
      </w:tblPr>
      <w:tblGrid>
        <w:gridCol w:w="9576"/>
      </w:tblGrid>
      <w:tr w:rsidR="008D5176" w:rsidTr="00160815">
        <w:tc>
          <w:tcPr>
            <w:tcW w:w="9576" w:type="dxa"/>
          </w:tcPr>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public class </w:t>
            </w:r>
            <w:proofErr w:type="spellStart"/>
            <w:r w:rsidRPr="004B0A58">
              <w:rPr>
                <w:rFonts w:ascii="Courier New" w:eastAsia="Times New Roman" w:hAnsi="Courier New" w:cs="Courier New"/>
                <w:sz w:val="20"/>
                <w:szCs w:val="20"/>
                <w:lang w:val="en"/>
              </w:rPr>
              <w:t>PrintExecutorBatchJob</w:t>
            </w:r>
            <w:proofErr w:type="spellEnd"/>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The Thread Pool executor.</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private </w:t>
            </w:r>
            <w:proofErr w:type="spellStart"/>
            <w:r w:rsidRPr="004B0A58">
              <w:rPr>
                <w:rFonts w:ascii="Courier New" w:eastAsia="Times New Roman" w:hAnsi="Courier New" w:cs="Courier New"/>
                <w:sz w:val="20"/>
                <w:szCs w:val="20"/>
                <w:lang w:val="en"/>
              </w:rPr>
              <w:t>ThreadPoolExecutor</w:t>
            </w:r>
            <w:proofErr w:type="spellEnd"/>
            <w:r w:rsidRPr="004B0A58">
              <w:rPr>
                <w:rFonts w:ascii="Courier New" w:eastAsia="Times New Roman" w:hAnsi="Courier New" w:cs="Courier New"/>
                <w:sz w:val="20"/>
                <w:szCs w:val="20"/>
                <w:lang w:val="en"/>
              </w:rPr>
              <w:t xml:space="preserve"> executor;</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private </w:t>
            </w:r>
            <w:proofErr w:type="spellStart"/>
            <w:r w:rsidRPr="004B0A58">
              <w:rPr>
                <w:rFonts w:ascii="Courier New" w:eastAsia="Times New Roman" w:hAnsi="Courier New" w:cs="Courier New"/>
                <w:sz w:val="20"/>
                <w:szCs w:val="20"/>
                <w:lang w:val="en"/>
              </w:rPr>
              <w:t>LinkedBlockingQueue</w:t>
            </w:r>
            <w:proofErr w:type="spellEnd"/>
            <w:r w:rsidRPr="004B0A58">
              <w:rPr>
                <w:rFonts w:ascii="Courier New" w:eastAsia="Times New Roman" w:hAnsi="Courier New" w:cs="Courier New"/>
                <w:sz w:val="20"/>
                <w:szCs w:val="20"/>
                <w:lang w:val="en"/>
              </w:rPr>
              <w:t xml:space="preserve">&lt;Runnable&gt; </w:t>
            </w:r>
            <w:proofErr w:type="spellStart"/>
            <w:r w:rsidRPr="004B0A58">
              <w:rPr>
                <w:rFonts w:ascii="Courier New" w:eastAsia="Times New Roman" w:hAnsi="Courier New" w:cs="Courier New"/>
                <w:sz w:val="20"/>
                <w:szCs w:val="20"/>
                <w:lang w:val="en"/>
              </w:rPr>
              <w:t>printQueue</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(non-</w:t>
            </w:r>
            <w:proofErr w:type="spellStart"/>
            <w:r w:rsidRPr="004B0A58">
              <w:rPr>
                <w:rFonts w:ascii="Courier New" w:eastAsia="Times New Roman" w:hAnsi="Courier New" w:cs="Courier New"/>
                <w:sz w:val="20"/>
                <w:szCs w:val="20"/>
                <w:lang w:val="en"/>
              </w:rPr>
              <w:t>Javadoc</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@see com.stgmastek.core.interfaces.IExecutableBatchJob#destroy(com.stgmastek.core.util.BatchContext)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public void destroy(</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executor.shutdown</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(non-</w:t>
            </w:r>
            <w:proofErr w:type="spellStart"/>
            <w:r w:rsidRPr="004B0A58">
              <w:rPr>
                <w:rFonts w:ascii="Courier New" w:eastAsia="Times New Roman" w:hAnsi="Courier New" w:cs="Courier New"/>
                <w:sz w:val="20"/>
                <w:szCs w:val="20"/>
                <w:lang w:val="en"/>
              </w:rPr>
              <w:t>Javadoc</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@see com.stgmastek.core.interfaces.IExecutableBatchJob#execute(com.stgmastek.core.util.BatchContext,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com.stgmastek.core.util.BatchObject</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public void execute(</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throws </w:t>
            </w:r>
            <w:proofErr w:type="spellStart"/>
            <w:r w:rsidRPr="004B0A58">
              <w:rPr>
                <w:rFonts w:ascii="Courier New" w:eastAsia="Times New Roman" w:hAnsi="Courier New" w:cs="Courier New"/>
                <w:sz w:val="20"/>
                <w:szCs w:val="20"/>
                <w:lang w:val="en"/>
              </w:rPr>
              <w:t>BatchException</w:t>
            </w:r>
            <w:proofErr w:type="spellEnd"/>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lastRenderedPageBreak/>
              <w:t xml:space="preserve">        </w:t>
            </w:r>
            <w:proofErr w:type="spellStart"/>
            <w:r w:rsidRPr="004B0A58">
              <w:rPr>
                <w:rFonts w:ascii="Courier New" w:eastAsia="Times New Roman" w:hAnsi="Courier New" w:cs="Courier New"/>
                <w:sz w:val="20"/>
                <w:szCs w:val="20"/>
                <w:lang w:val="en"/>
              </w:rPr>
              <w:t>PreparedStatement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psSelectPE</w:t>
            </w:r>
            <w:proofErr w:type="spellEnd"/>
            <w:r w:rsidRPr="004B0A58">
              <w:rPr>
                <w:rFonts w:ascii="Courier New" w:eastAsia="Times New Roman" w:hAnsi="Courier New" w:cs="Courier New"/>
                <w:sz w:val="20"/>
                <w:szCs w:val="20"/>
                <w:lang w:val="en"/>
              </w:rPr>
              <w:t xml:space="preserve"> = null;</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ResultSet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rsSelectPE</w:t>
            </w:r>
            <w:proofErr w:type="spellEnd"/>
            <w:r w:rsidRPr="004B0A58">
              <w:rPr>
                <w:rFonts w:ascii="Courier New" w:eastAsia="Times New Roman" w:hAnsi="Courier New" w:cs="Courier New"/>
                <w:sz w:val="20"/>
                <w:szCs w:val="20"/>
                <w:lang w:val="en"/>
              </w:rPr>
              <w:t xml:space="preserve"> = null;</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CConnection</w:t>
            </w:r>
            <w:proofErr w:type="spellEnd"/>
            <w:r w:rsidRPr="004B0A58">
              <w:rPr>
                <w:rFonts w:ascii="Courier New" w:eastAsia="Times New Roman" w:hAnsi="Courier New" w:cs="Courier New"/>
                <w:sz w:val="20"/>
                <w:szCs w:val="20"/>
                <w:lang w:val="en"/>
              </w:rPr>
              <w:t xml:space="preserve"> con = null;</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try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con = </w:t>
            </w:r>
            <w:proofErr w:type="spellStart"/>
            <w:r w:rsidRPr="004B0A58">
              <w:rPr>
                <w:rFonts w:ascii="Courier New" w:eastAsia="Times New Roman" w:hAnsi="Courier New" w:cs="Courier New"/>
                <w:sz w:val="20"/>
                <w:szCs w:val="20"/>
                <w:lang w:val="en"/>
              </w:rPr>
              <w:t>batchContext.getApplicationConnection</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//First mark all print executor tasks as 99 as it gets updated to CO when the actual job gets executed successfully.</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//Otherwise it remains in 99 </w:t>
            </w:r>
            <w:proofErr w:type="gramStart"/>
            <w:r w:rsidRPr="004B0A58">
              <w:rPr>
                <w:rFonts w:ascii="Courier New" w:eastAsia="Times New Roman" w:hAnsi="Courier New" w:cs="Courier New"/>
                <w:sz w:val="20"/>
                <w:szCs w:val="20"/>
                <w:lang w:val="en"/>
              </w:rPr>
              <w:t>status</w:t>
            </w:r>
            <w:proofErr w:type="gram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PrintExecutorDAO.updatePrintExecutorBatch</w:t>
            </w:r>
            <w:proofErr w:type="spellEnd"/>
            <w:r w:rsidRPr="004B0A58">
              <w:rPr>
                <w:rFonts w:ascii="Courier New" w:eastAsia="Times New Roman" w:hAnsi="Courier New" w:cs="Courier New"/>
                <w:sz w:val="20"/>
                <w:szCs w:val="20"/>
                <w:lang w:val="en"/>
              </w:rPr>
              <w:t xml:space="preserve">(con, "99", new Date(), </w:t>
            </w:r>
            <w:proofErr w:type="spellStart"/>
            <w:r w:rsidRPr="004B0A58">
              <w:rPr>
                <w:rFonts w:ascii="Courier New" w:eastAsia="Times New Roman" w:hAnsi="Courier New" w:cs="Courier New"/>
                <w:sz w:val="20"/>
                <w:szCs w:val="20"/>
                <w:lang w:val="en"/>
              </w:rPr>
              <w:t>batchContext.getBatchInfo</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getBatchRunDate</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getTime</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psSelectPE</w:t>
            </w:r>
            <w:proofErr w:type="spellEnd"/>
            <w:r w:rsidRPr="004B0A58">
              <w:rPr>
                <w:rFonts w:ascii="Courier New" w:eastAsia="Times New Roman" w:hAnsi="Courier New" w:cs="Courier New"/>
                <w:sz w:val="20"/>
                <w:szCs w:val="20"/>
                <w:lang w:val="en"/>
              </w:rPr>
              <w:t xml:space="preserve"> = con</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prepareStatement</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PrintExecutorDAO.SELECT_PRINT_EXECUTOR_SQL</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psSelectPE.setTimestamp</w:t>
            </w:r>
            <w:proofErr w:type="spellEnd"/>
            <w:r w:rsidRPr="004B0A58">
              <w:rPr>
                <w:rFonts w:ascii="Courier New" w:eastAsia="Times New Roman" w:hAnsi="Courier New" w:cs="Courier New"/>
                <w:sz w:val="20"/>
                <w:szCs w:val="20"/>
                <w:lang w:val="en"/>
              </w:rPr>
              <w:t xml:space="preserve">(1, new </w:t>
            </w:r>
            <w:proofErr w:type="spellStart"/>
            <w:r w:rsidRPr="004B0A58">
              <w:rPr>
                <w:rFonts w:ascii="Courier New" w:eastAsia="Times New Roman" w:hAnsi="Courier New" w:cs="Courier New"/>
                <w:sz w:val="20"/>
                <w:szCs w:val="20"/>
                <w:lang w:val="en"/>
              </w:rPr>
              <w:t>java.sql.Timestamp</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batchContext.getBatchInfo</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getBatchRunDate</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getTime</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rsSelectPE</w:t>
            </w:r>
            <w:proofErr w:type="spellEnd"/>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psSelectPE.executeQuery</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rsSelectPE.setFetchSize</w:t>
            </w:r>
            <w:proofErr w:type="spellEnd"/>
            <w:r w:rsidRPr="004B0A58">
              <w:rPr>
                <w:rFonts w:ascii="Courier New" w:eastAsia="Times New Roman" w:hAnsi="Courier New" w:cs="Courier New"/>
                <w:sz w:val="20"/>
                <w:szCs w:val="20"/>
                <w:lang w:val="en"/>
              </w:rPr>
              <w:t>(500);</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while (</w:t>
            </w:r>
            <w:proofErr w:type="spellStart"/>
            <w:r w:rsidRPr="004B0A58">
              <w:rPr>
                <w:rFonts w:ascii="Courier New" w:eastAsia="Times New Roman" w:hAnsi="Courier New" w:cs="Courier New"/>
                <w:sz w:val="20"/>
                <w:szCs w:val="20"/>
                <w:lang w:val="en"/>
              </w:rPr>
              <w:t>rsSelectPE.next</w:t>
            </w:r>
            <w:proofErr w:type="spellEnd"/>
            <w:r w:rsidRPr="004B0A58">
              <w:rPr>
                <w:rFonts w:ascii="Courier New" w:eastAsia="Times New Roman" w:hAnsi="Courier New" w:cs="Courier New"/>
                <w:sz w:val="20"/>
                <w:szCs w:val="20"/>
                <w:lang w:val="en"/>
              </w:rPr>
              <w:t>())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PrintExecutorVO</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vo</w:t>
            </w:r>
            <w:proofErr w:type="spellEnd"/>
            <w:r w:rsidRPr="004B0A58">
              <w:rPr>
                <w:rFonts w:ascii="Courier New" w:eastAsia="Times New Roman" w:hAnsi="Courier New" w:cs="Courier New"/>
                <w:sz w:val="20"/>
                <w:szCs w:val="20"/>
                <w:lang w:val="en"/>
              </w:rPr>
              <w:t xml:space="preserve"> = populate(</w:t>
            </w:r>
            <w:proofErr w:type="spellStart"/>
            <w:r w:rsidRPr="004B0A58">
              <w:rPr>
                <w:rFonts w:ascii="Courier New" w:eastAsia="Times New Roman" w:hAnsi="Courier New" w:cs="Courier New"/>
                <w:sz w:val="20"/>
                <w:szCs w:val="20"/>
                <w:lang w:val="en"/>
              </w:rPr>
              <w:t>rsSelectPE</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PrintExecutorTask</w:t>
            </w:r>
            <w:proofErr w:type="spellEnd"/>
            <w:r w:rsidRPr="004B0A58">
              <w:rPr>
                <w:rFonts w:ascii="Courier New" w:eastAsia="Times New Roman" w:hAnsi="Courier New" w:cs="Courier New"/>
                <w:sz w:val="20"/>
                <w:szCs w:val="20"/>
                <w:lang w:val="en"/>
              </w:rPr>
              <w:t xml:space="preserve"> task = null;</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currently this is hardcoded but can be modified later to read</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from either a database or xml.</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gramStart"/>
            <w:r w:rsidRPr="004B0A58">
              <w:rPr>
                <w:rFonts w:ascii="Courier New" w:eastAsia="Times New Roman" w:hAnsi="Courier New" w:cs="Courier New"/>
                <w:sz w:val="20"/>
                <w:szCs w:val="20"/>
                <w:lang w:val="en"/>
              </w:rPr>
              <w:t>if</w:t>
            </w:r>
            <w:proofErr w:type="gramEnd"/>
            <w:r w:rsidRPr="004B0A58">
              <w:rPr>
                <w:rFonts w:ascii="Courier New" w:eastAsia="Times New Roman" w:hAnsi="Courier New" w:cs="Courier New"/>
                <w:sz w:val="20"/>
                <w:szCs w:val="20"/>
                <w:lang w:val="en"/>
              </w:rPr>
              <w:t xml:space="preserve"> (!"ALW".</w:t>
            </w:r>
            <w:proofErr w:type="spellStart"/>
            <w:r w:rsidRPr="004B0A58">
              <w:rPr>
                <w:rFonts w:ascii="Courier New" w:eastAsia="Times New Roman" w:hAnsi="Courier New" w:cs="Courier New"/>
                <w:sz w:val="20"/>
                <w:szCs w:val="20"/>
                <w:lang w:val="en"/>
              </w:rPr>
              <w:t>equalsIgnoreCase</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vo.getPrintType</w:t>
            </w:r>
            <w:proofErr w:type="spellEnd"/>
            <w:r w:rsidRPr="004B0A58">
              <w:rPr>
                <w:rFonts w:ascii="Courier New" w:eastAsia="Times New Roman" w:hAnsi="Courier New" w:cs="Courier New"/>
                <w:sz w:val="20"/>
                <w:szCs w:val="20"/>
                <w:lang w:val="en"/>
              </w:rPr>
              <w:t>()))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String </w:t>
            </w:r>
            <w:proofErr w:type="spellStart"/>
            <w:r w:rsidRPr="004B0A58">
              <w:rPr>
                <w:rFonts w:ascii="Courier New" w:eastAsia="Times New Roman" w:hAnsi="Courier New" w:cs="Courier New"/>
                <w:sz w:val="20"/>
                <w:szCs w:val="20"/>
                <w:lang w:val="en"/>
              </w:rPr>
              <w:t>programName</w:t>
            </w:r>
            <w:proofErr w:type="spellEnd"/>
            <w:r w:rsidRPr="004B0A58">
              <w:rPr>
                <w:rFonts w:ascii="Courier New" w:eastAsia="Times New Roman" w:hAnsi="Courier New" w:cs="Courier New"/>
                <w:sz w:val="20"/>
                <w:szCs w:val="20"/>
                <w:lang w:val="en"/>
              </w:rPr>
              <w:t xml:space="preserve"> = (</w:t>
            </w:r>
            <w:proofErr w:type="spellStart"/>
            <w:proofErr w:type="gramStart"/>
            <w:r w:rsidRPr="004B0A58">
              <w:rPr>
                <w:rFonts w:ascii="Courier New" w:eastAsia="Times New Roman" w:hAnsi="Courier New" w:cs="Courier New"/>
                <w:sz w:val="20"/>
                <w:szCs w:val="20"/>
                <w:lang w:val="en"/>
              </w:rPr>
              <w:t>vo.getProgramName</w:t>
            </w:r>
            <w:proofErr w:type="spellEnd"/>
            <w:r w:rsidRPr="004B0A58">
              <w:rPr>
                <w:rFonts w:ascii="Courier New" w:eastAsia="Times New Roman" w:hAnsi="Courier New" w:cs="Courier New"/>
                <w:sz w:val="20"/>
                <w:szCs w:val="20"/>
                <w:lang w:val="en"/>
              </w:rPr>
              <w:t>(</w:t>
            </w:r>
            <w:proofErr w:type="gramEnd"/>
            <w:r w:rsidRPr="004B0A58">
              <w:rPr>
                <w:rFonts w:ascii="Courier New" w:eastAsia="Times New Roman" w:hAnsi="Courier New" w:cs="Courier New"/>
                <w:sz w:val="20"/>
                <w:szCs w:val="20"/>
                <w:lang w:val="en"/>
              </w:rPr>
              <w:t>) == null ? "REP"</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w:t>
            </w:r>
            <w:proofErr w:type="spellStart"/>
            <w:r w:rsidRPr="004B0A58">
              <w:rPr>
                <w:rFonts w:ascii="Courier New" w:eastAsia="Times New Roman" w:hAnsi="Courier New" w:cs="Courier New"/>
                <w:sz w:val="20"/>
                <w:szCs w:val="20"/>
                <w:lang w:val="en"/>
              </w:rPr>
              <w:t>vo.getProgramName</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if (</w:t>
            </w:r>
            <w:proofErr w:type="spellStart"/>
            <w:r w:rsidRPr="004B0A58">
              <w:rPr>
                <w:rFonts w:ascii="Courier New" w:eastAsia="Times New Roman" w:hAnsi="Courier New" w:cs="Courier New"/>
                <w:sz w:val="20"/>
                <w:szCs w:val="20"/>
                <w:lang w:val="en"/>
              </w:rPr>
              <w:t>programName.toLowerCase</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indexOf</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pdf</w:t>
            </w:r>
            <w:proofErr w:type="spellEnd"/>
            <w:r w:rsidRPr="004B0A58">
              <w:rPr>
                <w:rFonts w:ascii="Courier New" w:eastAsia="Times New Roman" w:hAnsi="Courier New" w:cs="Courier New"/>
                <w:sz w:val="20"/>
                <w:szCs w:val="20"/>
                <w:lang w:val="en"/>
              </w:rPr>
              <w:t>") &gt; -1)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task = new </w:t>
            </w:r>
            <w:proofErr w:type="spellStart"/>
            <w:r w:rsidRPr="004B0A58">
              <w:rPr>
                <w:rFonts w:ascii="Courier New" w:eastAsia="Times New Roman" w:hAnsi="Courier New" w:cs="Courier New"/>
                <w:sz w:val="20"/>
                <w:szCs w:val="20"/>
                <w:lang w:val="en"/>
              </w:rPr>
              <w:t>CopyFilePETask</w:t>
            </w:r>
            <w:proofErr w:type="spellEnd"/>
            <w:r w:rsidRPr="004B0A58">
              <w:rPr>
                <w:rFonts w:ascii="Courier New" w:eastAsia="Times New Roman" w:hAnsi="Courier New" w:cs="Courier New"/>
                <w:sz w:val="20"/>
                <w:szCs w:val="20"/>
                <w:lang w:val="en"/>
              </w:rPr>
              <w:t xml:space="preserve">("Copy",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vo</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else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task = new </w:t>
            </w:r>
            <w:proofErr w:type="spellStart"/>
            <w:r w:rsidRPr="004B0A58">
              <w:rPr>
                <w:rFonts w:ascii="Courier New" w:eastAsia="Times New Roman" w:hAnsi="Courier New" w:cs="Courier New"/>
                <w:sz w:val="20"/>
                <w:szCs w:val="20"/>
                <w:lang w:val="en"/>
              </w:rPr>
              <w:t>ExecuteReportPETask</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ExecuteReport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vo</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else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task = new </w:t>
            </w:r>
            <w:proofErr w:type="spellStart"/>
            <w:r w:rsidRPr="004B0A58">
              <w:rPr>
                <w:rFonts w:ascii="Courier New" w:eastAsia="Times New Roman" w:hAnsi="Courier New" w:cs="Courier New"/>
                <w:sz w:val="20"/>
                <w:szCs w:val="20"/>
                <w:lang w:val="en"/>
              </w:rPr>
              <w:t>AlwPETask</w:t>
            </w:r>
            <w:proofErr w:type="spellEnd"/>
            <w:r w:rsidRPr="004B0A58">
              <w:rPr>
                <w:rFonts w:ascii="Courier New" w:eastAsia="Times New Roman" w:hAnsi="Courier New" w:cs="Courier New"/>
                <w:sz w:val="20"/>
                <w:szCs w:val="20"/>
                <w:lang w:val="en"/>
              </w:rPr>
              <w:t xml:space="preserve">("ALW",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vo</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System.out.println</w:t>
            </w:r>
            <w:proofErr w:type="spellEnd"/>
            <w:r w:rsidRPr="004B0A58">
              <w:rPr>
                <w:rFonts w:ascii="Courier New" w:eastAsia="Times New Roman" w:hAnsi="Courier New" w:cs="Courier New"/>
                <w:sz w:val="20"/>
                <w:szCs w:val="20"/>
                <w:lang w:val="en"/>
              </w:rPr>
              <w:t xml:space="preserve">("Executing task " + </w:t>
            </w:r>
            <w:proofErr w:type="spellStart"/>
            <w:r w:rsidRPr="004B0A58">
              <w:rPr>
                <w:rFonts w:ascii="Courier New" w:eastAsia="Times New Roman" w:hAnsi="Courier New" w:cs="Courier New"/>
                <w:sz w:val="20"/>
                <w:szCs w:val="20"/>
                <w:lang w:val="en"/>
              </w:rPr>
              <w:t>task.getTaskInfo</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executor.execute</w:t>
            </w:r>
            <w:proofErr w:type="spellEnd"/>
            <w:r w:rsidRPr="004B0A58">
              <w:rPr>
                <w:rFonts w:ascii="Courier New" w:eastAsia="Times New Roman" w:hAnsi="Courier New" w:cs="Courier New"/>
                <w:sz w:val="20"/>
                <w:szCs w:val="20"/>
                <w:lang w:val="en"/>
              </w:rPr>
              <w:t>(task);</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("CO");</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catch (Exception 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batchObject.setStatus</w:t>
            </w:r>
            <w:proofErr w:type="spellEnd"/>
            <w:r w:rsidRPr="004B0A58">
              <w:rPr>
                <w:rFonts w:ascii="Courier New" w:eastAsia="Times New Roman" w:hAnsi="Courier New" w:cs="Courier New"/>
                <w:sz w:val="20"/>
                <w:szCs w:val="20"/>
                <w:lang w:val="en"/>
              </w:rPr>
              <w:t>("99");</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throw new </w:t>
            </w:r>
            <w:proofErr w:type="spellStart"/>
            <w:r w:rsidRPr="004B0A58">
              <w:rPr>
                <w:rFonts w:ascii="Courier New" w:eastAsia="Times New Roman" w:hAnsi="Courier New" w:cs="Courier New"/>
                <w:sz w:val="20"/>
                <w:szCs w:val="20"/>
                <w:lang w:val="en"/>
              </w:rPr>
              <w:t>BatchException</w:t>
            </w:r>
            <w:proofErr w:type="spellEnd"/>
            <w:r w:rsidRPr="004B0A58">
              <w:rPr>
                <w:rFonts w:ascii="Courier New" w:eastAsia="Times New Roman" w:hAnsi="Courier New" w:cs="Courier New"/>
                <w:sz w:val="20"/>
                <w:szCs w:val="20"/>
                <w:lang w:val="en"/>
              </w:rPr>
              <w:t>(e);</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finally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PrintExecutorDAO.close</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rsSelectPE</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psSelectPE</w:t>
            </w:r>
            <w:proofErr w:type="spellEnd"/>
            <w:r w:rsidRPr="004B0A58">
              <w:rPr>
                <w:rFonts w:ascii="Courier New" w:eastAsia="Times New Roman" w:hAnsi="Courier New" w:cs="Courier New"/>
                <w:sz w:val="20"/>
                <w:szCs w:val="20"/>
                <w:lang w:val="en"/>
              </w:rPr>
              <w:t>, con);</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executor.shutdown</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while (</w:t>
            </w:r>
            <w:proofErr w:type="spellStart"/>
            <w:r w:rsidRPr="004B0A58">
              <w:rPr>
                <w:rFonts w:ascii="Courier New" w:eastAsia="Times New Roman" w:hAnsi="Courier New" w:cs="Courier New"/>
                <w:sz w:val="20"/>
                <w:szCs w:val="20"/>
                <w:lang w:val="en"/>
              </w:rPr>
              <w:t>executor.isTerminating</w:t>
            </w:r>
            <w:proofErr w:type="spellEnd"/>
            <w:r w:rsidRPr="004B0A58">
              <w:rPr>
                <w:rFonts w:ascii="Courier New" w:eastAsia="Times New Roman" w:hAnsi="Courier New" w:cs="Courier New"/>
                <w:sz w:val="20"/>
                <w:szCs w:val="20"/>
                <w:lang w:val="en"/>
              </w:rPr>
              <w:t>())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proofErr w:type="gramStart"/>
            <w:r w:rsidRPr="004B0A58">
              <w:rPr>
                <w:rFonts w:ascii="Courier New" w:eastAsia="Times New Roman" w:hAnsi="Courier New" w:cs="Courier New"/>
                <w:sz w:val="20"/>
                <w:szCs w:val="20"/>
                <w:lang w:val="en"/>
              </w:rPr>
              <w:t>System.out.println</w:t>
            </w:r>
            <w:proofErr w:type="spellEnd"/>
            <w:r w:rsidRPr="004B0A58">
              <w:rPr>
                <w:rFonts w:ascii="Courier New" w:eastAsia="Times New Roman" w:hAnsi="Courier New" w:cs="Courier New"/>
                <w:sz w:val="20"/>
                <w:szCs w:val="20"/>
                <w:lang w:val="en"/>
              </w:rPr>
              <w:t>(</w:t>
            </w:r>
            <w:proofErr w:type="gramEnd"/>
            <w:r w:rsidRPr="004B0A58">
              <w:rPr>
                <w:rFonts w:ascii="Courier New" w:eastAsia="Times New Roman" w:hAnsi="Courier New" w:cs="Courier New"/>
                <w:sz w:val="20"/>
                <w:szCs w:val="20"/>
                <w:lang w:val="en"/>
              </w:rPr>
              <w:t xml:space="preserve">"Still not terminated.. Waiting... #" + </w:t>
            </w:r>
            <w:proofErr w:type="spellStart"/>
            <w:r w:rsidRPr="004B0A58">
              <w:rPr>
                <w:rFonts w:ascii="Courier New" w:eastAsia="Times New Roman" w:hAnsi="Courier New" w:cs="Courier New"/>
                <w:sz w:val="20"/>
                <w:szCs w:val="20"/>
                <w:lang w:val="en"/>
              </w:rPr>
              <w:t>executor.getActiveCount</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try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TimeUnit.SECONDS.sleep</w:t>
            </w:r>
            <w:proofErr w:type="spellEnd"/>
            <w:r w:rsidRPr="004B0A58">
              <w:rPr>
                <w:rFonts w:ascii="Courier New" w:eastAsia="Times New Roman" w:hAnsi="Courier New" w:cs="Courier New"/>
                <w:sz w:val="20"/>
                <w:szCs w:val="20"/>
                <w:lang w:val="en"/>
              </w:rPr>
              <w:t>(1);</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catch (</w:t>
            </w:r>
            <w:proofErr w:type="spellStart"/>
            <w:r w:rsidRPr="004B0A58">
              <w:rPr>
                <w:rFonts w:ascii="Courier New" w:eastAsia="Times New Roman" w:hAnsi="Courier New" w:cs="Courier New"/>
                <w:sz w:val="20"/>
                <w:szCs w:val="20"/>
                <w:lang w:val="en"/>
              </w:rPr>
              <w:t>InterruptedException</w:t>
            </w:r>
            <w:proofErr w:type="spellEnd"/>
            <w:r w:rsidRPr="004B0A58">
              <w:rPr>
                <w:rFonts w:ascii="Courier New" w:eastAsia="Times New Roman" w:hAnsi="Courier New" w:cs="Courier New"/>
                <w:sz w:val="20"/>
                <w:szCs w:val="20"/>
                <w:lang w:val="en"/>
              </w:rPr>
              <w:t xml:space="preserve"> 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lastRenderedPageBreak/>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(non-</w:t>
            </w:r>
            <w:proofErr w:type="spellStart"/>
            <w:r w:rsidRPr="004B0A58">
              <w:rPr>
                <w:rFonts w:ascii="Courier New" w:eastAsia="Times New Roman" w:hAnsi="Courier New" w:cs="Courier New"/>
                <w:sz w:val="20"/>
                <w:szCs w:val="20"/>
                <w:lang w:val="en"/>
              </w:rPr>
              <w:t>Javadoc</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@see com.stgmastek.core.interfaces.IExecutableBatchJob#init(com.stgmastek.core.util.BatchContext)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public void </w:t>
            </w:r>
            <w:proofErr w:type="spellStart"/>
            <w:r w:rsidRPr="004B0A58">
              <w:rPr>
                <w:rFonts w:ascii="Courier New" w:eastAsia="Times New Roman" w:hAnsi="Courier New" w:cs="Courier New"/>
                <w:sz w:val="20"/>
                <w:szCs w:val="20"/>
                <w:lang w:val="en"/>
              </w:rPr>
              <w:t>init</w:t>
            </w:r>
            <w:proofErr w:type="spellEnd"/>
            <w:r w:rsidRPr="004B0A58">
              <w:rPr>
                <w:rFonts w:ascii="Courier New" w:eastAsia="Times New Roman" w:hAnsi="Courier New" w:cs="Courier New"/>
                <w:sz w:val="20"/>
                <w:szCs w:val="20"/>
                <w:lang w:val="en"/>
              </w:rPr>
              <w:t>(</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batchContext</w:t>
            </w:r>
            <w:proofErr w:type="spellEnd"/>
            <w:r w:rsidRPr="004B0A58">
              <w:rPr>
                <w:rFonts w:ascii="Courier New" w:eastAsia="Times New Roman" w:hAnsi="Courier New" w:cs="Courier New"/>
                <w:sz w:val="20"/>
                <w:szCs w:val="20"/>
                <w:lang w:val="en"/>
              </w:rPr>
              <w:t>)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printQueue</w:t>
            </w:r>
            <w:proofErr w:type="spellEnd"/>
            <w:r w:rsidRPr="004B0A58">
              <w:rPr>
                <w:rFonts w:ascii="Courier New" w:eastAsia="Times New Roman" w:hAnsi="Courier New" w:cs="Courier New"/>
                <w:sz w:val="20"/>
                <w:szCs w:val="20"/>
                <w:lang w:val="en"/>
              </w:rPr>
              <w:t xml:space="preserve"> = new </w:t>
            </w:r>
            <w:proofErr w:type="spellStart"/>
            <w:r w:rsidRPr="004B0A58">
              <w:rPr>
                <w:rFonts w:ascii="Courier New" w:eastAsia="Times New Roman" w:hAnsi="Courier New" w:cs="Courier New"/>
                <w:sz w:val="20"/>
                <w:szCs w:val="20"/>
                <w:lang w:val="en"/>
              </w:rPr>
              <w:t>LinkedBlockingQueue</w:t>
            </w:r>
            <w:proofErr w:type="spellEnd"/>
            <w:r w:rsidRPr="004B0A58">
              <w:rPr>
                <w:rFonts w:ascii="Courier New" w:eastAsia="Times New Roman" w:hAnsi="Courier New" w:cs="Courier New"/>
                <w:sz w:val="20"/>
                <w:szCs w:val="20"/>
                <w:lang w:val="en"/>
              </w:rPr>
              <w:t>&lt;Runnable&gt;();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executor = new </w:t>
            </w:r>
            <w:proofErr w:type="spellStart"/>
            <w:r w:rsidRPr="004B0A58">
              <w:rPr>
                <w:rFonts w:ascii="Courier New" w:eastAsia="Times New Roman" w:hAnsi="Courier New" w:cs="Courier New"/>
                <w:sz w:val="20"/>
                <w:szCs w:val="20"/>
                <w:lang w:val="en"/>
              </w:rPr>
              <w:t>ThreadPoolExecutor</w:t>
            </w:r>
            <w:proofErr w:type="spellEnd"/>
            <w:r w:rsidRPr="004B0A58">
              <w:rPr>
                <w:rFonts w:ascii="Courier New" w:eastAsia="Times New Roman" w:hAnsi="Courier New" w:cs="Courier New"/>
                <w:sz w:val="20"/>
                <w:szCs w:val="20"/>
                <w:lang w:val="en"/>
              </w:rPr>
              <w:t xml:space="preserve">(5, 5, 10, </w:t>
            </w:r>
            <w:proofErr w:type="spellStart"/>
            <w:r w:rsidRPr="004B0A58">
              <w:rPr>
                <w:rFonts w:ascii="Courier New" w:eastAsia="Times New Roman" w:hAnsi="Courier New" w:cs="Courier New"/>
                <w:sz w:val="20"/>
                <w:szCs w:val="20"/>
                <w:lang w:val="en"/>
              </w:rPr>
              <w:t>TimeUnit.MINUTES</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printQueue</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 new </w:t>
            </w:r>
            <w:proofErr w:type="spellStart"/>
            <w:r w:rsidRPr="004B0A58">
              <w:rPr>
                <w:rFonts w:ascii="Courier New" w:eastAsia="Times New Roman" w:hAnsi="Courier New" w:cs="Courier New"/>
                <w:sz w:val="20"/>
                <w:szCs w:val="20"/>
                <w:lang w:val="en"/>
              </w:rPr>
              <w:t>LinkedBlockingQueue</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executor</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setRejectedExecutionHandler</w:t>
            </w:r>
            <w:proofErr w:type="spellEnd"/>
            <w:r w:rsidRPr="004B0A58">
              <w:rPr>
                <w:rFonts w:ascii="Courier New" w:eastAsia="Times New Roman" w:hAnsi="Courier New" w:cs="Courier New"/>
                <w:sz w:val="20"/>
                <w:szCs w:val="20"/>
                <w:lang w:val="en"/>
              </w:rPr>
              <w:t xml:space="preserve">(new </w:t>
            </w:r>
            <w:proofErr w:type="spellStart"/>
            <w:r w:rsidRPr="004B0A58">
              <w:rPr>
                <w:rFonts w:ascii="Courier New" w:eastAsia="Times New Roman" w:hAnsi="Courier New" w:cs="Courier New"/>
                <w:sz w:val="20"/>
                <w:szCs w:val="20"/>
                <w:lang w:val="en"/>
              </w:rPr>
              <w:t>ThreadPoolExecutor.CallerRunsPolicy</w:t>
            </w:r>
            <w:proofErr w:type="spellEnd"/>
            <w:r w:rsidRPr="004B0A58">
              <w:rPr>
                <w:rFonts w:ascii="Courier New" w:eastAsia="Times New Roman" w:hAnsi="Courier New" w:cs="Courier New"/>
                <w:sz w:val="20"/>
                <w:szCs w:val="20"/>
                <w:lang w:val="en"/>
              </w:rPr>
              <w:t>());</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roofErr w:type="spellStart"/>
            <w:r w:rsidRPr="004B0A58">
              <w:rPr>
                <w:rFonts w:ascii="Courier New" w:eastAsia="Times New Roman" w:hAnsi="Courier New" w:cs="Courier New"/>
                <w:sz w:val="20"/>
                <w:szCs w:val="20"/>
                <w:lang w:val="en"/>
              </w:rPr>
              <w:t>executor.allowCoreThreadTimeOut</w:t>
            </w:r>
            <w:proofErr w:type="spellEnd"/>
            <w:r w:rsidRPr="004B0A58">
              <w:rPr>
                <w:rFonts w:ascii="Courier New" w:eastAsia="Times New Roman" w:hAnsi="Courier New" w:cs="Courier New"/>
                <w:sz w:val="20"/>
                <w:szCs w:val="20"/>
                <w:lang w:val="en"/>
              </w:rPr>
              <w:t>(true);</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 xml:space="preserve">    }</w:t>
            </w:r>
          </w:p>
          <w:p w:rsidR="008D5176" w:rsidRPr="004B0A58" w:rsidRDefault="008D5176" w:rsidP="00160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4B0A58">
              <w:rPr>
                <w:rFonts w:ascii="Courier New" w:eastAsia="Times New Roman" w:hAnsi="Courier New" w:cs="Courier New"/>
                <w:sz w:val="20"/>
                <w:szCs w:val="20"/>
                <w:lang w:val="en"/>
              </w:rPr>
              <w:t>}</w:t>
            </w:r>
          </w:p>
        </w:tc>
      </w:tr>
    </w:tbl>
    <w:p w:rsidR="008D5176" w:rsidRDefault="008D5176" w:rsidP="008D5176">
      <w:pPr>
        <w:pStyle w:val="ListParagraph"/>
      </w:pPr>
    </w:p>
    <w:p w:rsidR="00473FDB" w:rsidRDefault="00473FDB" w:rsidP="00473FDB">
      <w:pPr>
        <w:pStyle w:val="ListParagraph"/>
      </w:pPr>
    </w:p>
    <w:p w:rsidR="0089396E" w:rsidRDefault="0089396E" w:rsidP="00473FDB">
      <w:pPr>
        <w:pStyle w:val="ListParagraph"/>
      </w:pPr>
    </w:p>
    <w:p w:rsidR="0089396E" w:rsidRDefault="0089396E" w:rsidP="00473FDB">
      <w:pPr>
        <w:pStyle w:val="ListParagraph"/>
      </w:pPr>
    </w:p>
    <w:p w:rsidR="0089396E" w:rsidRDefault="0089396E" w:rsidP="00473FDB">
      <w:pPr>
        <w:pStyle w:val="ListParagraph"/>
      </w:pPr>
    </w:p>
    <w:p w:rsidR="0089396E" w:rsidRDefault="0089396E" w:rsidP="00473FDB">
      <w:pPr>
        <w:pStyle w:val="ListParagraph"/>
      </w:pPr>
    </w:p>
    <w:p w:rsidR="0089396E" w:rsidRDefault="0089396E" w:rsidP="00473FDB">
      <w:pPr>
        <w:pStyle w:val="ListParagraph"/>
      </w:pPr>
    </w:p>
    <w:p w:rsidR="0089396E" w:rsidRDefault="0089396E" w:rsidP="00473FDB">
      <w:pPr>
        <w:pStyle w:val="ListParagraph"/>
      </w:pPr>
    </w:p>
    <w:p w:rsidR="00473FDB" w:rsidRDefault="00473FDB" w:rsidP="00473FDB">
      <w:pPr>
        <w:pStyle w:val="ListParagraph"/>
        <w:spacing w:line="360" w:lineRule="auto"/>
      </w:pPr>
    </w:p>
    <w:p w:rsidR="0050378A" w:rsidRDefault="0050378A" w:rsidP="00473FDB">
      <w:pPr>
        <w:pStyle w:val="ListParagraph"/>
        <w:spacing w:line="360" w:lineRule="auto"/>
      </w:pPr>
    </w:p>
    <w:p w:rsidR="0050378A" w:rsidRDefault="0050378A" w:rsidP="00473FDB">
      <w:pPr>
        <w:pStyle w:val="ListParagraph"/>
        <w:spacing w:line="360" w:lineRule="auto"/>
      </w:pPr>
    </w:p>
    <w:p w:rsidR="0050378A" w:rsidRDefault="0050378A" w:rsidP="00473FDB">
      <w:pPr>
        <w:pStyle w:val="ListParagraph"/>
        <w:spacing w:line="360" w:lineRule="auto"/>
      </w:pPr>
    </w:p>
    <w:p w:rsidR="0050378A" w:rsidRDefault="0050378A" w:rsidP="00473FDB">
      <w:pPr>
        <w:pStyle w:val="ListParagraph"/>
        <w:spacing w:line="360" w:lineRule="auto"/>
      </w:pPr>
    </w:p>
    <w:p w:rsidR="0050378A" w:rsidRDefault="0050378A" w:rsidP="00473FDB">
      <w:pPr>
        <w:pStyle w:val="ListParagraph"/>
        <w:spacing w:line="360" w:lineRule="auto"/>
      </w:pPr>
    </w:p>
    <w:p w:rsidR="00677E57" w:rsidRDefault="00561084" w:rsidP="008C10C2">
      <w:pPr>
        <w:pStyle w:val="Heading2"/>
        <w:numPr>
          <w:ilvl w:val="0"/>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60" w:name="_Toc400643484"/>
      <w:r w:rsidRPr="008C10C2">
        <w:rPr>
          <w:rFonts w:ascii="Trebuchet MS" w:eastAsia="Times New Roman" w:hAnsi="Trebuchet MS" w:cs="Arial"/>
          <w:bCs w:val="0"/>
          <w:iCs/>
          <w:color w:val="000080"/>
          <w:kern w:val="32"/>
          <w:sz w:val="24"/>
          <w:szCs w:val="28"/>
          <w:lang w:val="en-GB" w:eastAsia="en-GB"/>
        </w:rPr>
        <w:t>Debugging</w:t>
      </w:r>
      <w:r w:rsidR="00B375C3" w:rsidRPr="008C10C2">
        <w:rPr>
          <w:rFonts w:ascii="Trebuchet MS" w:eastAsia="Times New Roman" w:hAnsi="Trebuchet MS" w:cs="Arial"/>
          <w:bCs w:val="0"/>
          <w:iCs/>
          <w:color w:val="000080"/>
          <w:kern w:val="32"/>
          <w:sz w:val="24"/>
          <w:szCs w:val="28"/>
          <w:lang w:val="en-GB" w:eastAsia="en-GB"/>
        </w:rPr>
        <w:t xml:space="preserve"> - </w:t>
      </w:r>
      <w:r w:rsidRPr="008C10C2">
        <w:rPr>
          <w:rFonts w:ascii="Trebuchet MS" w:eastAsia="Times New Roman" w:hAnsi="Trebuchet MS" w:cs="Arial"/>
          <w:bCs w:val="0"/>
          <w:iCs/>
          <w:color w:val="000080"/>
          <w:kern w:val="32"/>
          <w:sz w:val="24"/>
          <w:szCs w:val="28"/>
          <w:lang w:val="en-GB" w:eastAsia="en-GB"/>
        </w:rPr>
        <w:t>Helpful tips</w:t>
      </w:r>
      <w:bookmarkEnd w:id="60"/>
      <w:r w:rsidRPr="008C10C2">
        <w:rPr>
          <w:rFonts w:ascii="Trebuchet MS" w:eastAsia="Times New Roman" w:hAnsi="Trebuchet MS" w:cs="Arial"/>
          <w:bCs w:val="0"/>
          <w:iCs/>
          <w:color w:val="000080"/>
          <w:kern w:val="32"/>
          <w:sz w:val="24"/>
          <w:szCs w:val="28"/>
          <w:lang w:val="en-GB" w:eastAsia="en-GB"/>
        </w:rPr>
        <w:t xml:space="preserve"> </w:t>
      </w:r>
    </w:p>
    <w:p w:rsidR="006C0799" w:rsidRPr="006C0799" w:rsidRDefault="006C0799" w:rsidP="006C0799">
      <w:pPr>
        <w:rPr>
          <w:rFonts w:cstheme="minorHAnsi"/>
          <w:lang w:val="en-GB" w:eastAsia="en-GB"/>
        </w:rPr>
      </w:pPr>
      <w:r w:rsidRPr="006C0799">
        <w:rPr>
          <w:rFonts w:eastAsia="Times New Roman" w:cstheme="minorHAnsi"/>
          <w:bCs/>
          <w:iCs/>
          <w:kern w:val="32"/>
          <w:sz w:val="24"/>
          <w:szCs w:val="28"/>
          <w:lang w:val="en-GB" w:eastAsia="en-GB"/>
        </w:rPr>
        <w:t>G</w:t>
      </w:r>
      <w:r w:rsidRPr="006C0799">
        <w:rPr>
          <w:rFonts w:eastAsia="Times New Roman" w:cstheme="minorHAnsi"/>
          <w:bCs/>
          <w:iCs/>
          <w:kern w:val="32"/>
          <w:sz w:val="24"/>
          <w:szCs w:val="28"/>
          <w:lang w:val="en-GB" w:eastAsia="en-GB"/>
        </w:rPr>
        <w:t>uide for debugging JBEAM code, this will help contributors during defect fixing.</w:t>
      </w:r>
    </w:p>
    <w:p w:rsidR="00AD4231" w:rsidRPr="0089396E" w:rsidRDefault="00AD4231" w:rsidP="008C10C2">
      <w:pPr>
        <w:pStyle w:val="Heading2"/>
        <w:numPr>
          <w:ilvl w:val="1"/>
          <w:numId w:val="7"/>
        </w:numPr>
        <w:spacing w:before="240" w:after="240" w:line="240" w:lineRule="atLeast"/>
        <w:jc w:val="both"/>
        <w:rPr>
          <w:rFonts w:ascii="Trebuchet MS" w:hAnsi="Trebuchet MS"/>
          <w:color w:val="002060"/>
          <w:sz w:val="24"/>
          <w:szCs w:val="24"/>
        </w:rPr>
      </w:pPr>
      <w:bookmarkStart w:id="61" w:name="_Toc400643485"/>
      <w:r w:rsidRPr="0089396E">
        <w:rPr>
          <w:rFonts w:ascii="Trebuchet MS" w:eastAsia="Times New Roman" w:hAnsi="Trebuchet MS" w:cs="Arial"/>
          <w:bCs w:val="0"/>
          <w:iCs/>
          <w:color w:val="002060"/>
          <w:kern w:val="32"/>
          <w:sz w:val="24"/>
          <w:szCs w:val="24"/>
          <w:lang w:val="en-GB" w:eastAsia="en-GB"/>
        </w:rPr>
        <w:t>Refer</w:t>
      </w:r>
      <w:r w:rsidRPr="0089396E">
        <w:rPr>
          <w:rFonts w:ascii="Trebuchet MS" w:hAnsi="Trebuchet MS"/>
          <w:color w:val="002060"/>
          <w:sz w:val="24"/>
          <w:szCs w:val="24"/>
        </w:rPr>
        <w:t xml:space="preserve"> following table for some common issues -</w:t>
      </w:r>
      <w:bookmarkEnd w:id="61"/>
      <w:r w:rsidRPr="0089396E">
        <w:rPr>
          <w:rFonts w:ascii="Trebuchet MS" w:hAnsi="Trebuchet MS"/>
          <w:color w:val="002060"/>
          <w:sz w:val="24"/>
          <w:szCs w:val="24"/>
        </w:rPr>
        <w:t xml:space="preserve"> </w:t>
      </w:r>
    </w:p>
    <w:tbl>
      <w:tblPr>
        <w:tblStyle w:val="TableGrid"/>
        <w:tblW w:w="0" w:type="auto"/>
        <w:tblLook w:val="04A0" w:firstRow="1" w:lastRow="0" w:firstColumn="1" w:lastColumn="0" w:noHBand="0" w:noVBand="1"/>
      </w:tblPr>
      <w:tblGrid>
        <w:gridCol w:w="2346"/>
        <w:gridCol w:w="3011"/>
        <w:gridCol w:w="4219"/>
      </w:tblGrid>
      <w:tr w:rsidR="00AD4231" w:rsidRPr="006C0799" w:rsidTr="00160815">
        <w:tc>
          <w:tcPr>
            <w:tcW w:w="2358" w:type="dxa"/>
          </w:tcPr>
          <w:p w:rsidR="00AD4231" w:rsidRPr="006C0799" w:rsidRDefault="00AD4231" w:rsidP="00160815">
            <w:pPr>
              <w:spacing w:line="360" w:lineRule="auto"/>
              <w:rPr>
                <w:sz w:val="24"/>
                <w:szCs w:val="24"/>
              </w:rPr>
            </w:pPr>
            <w:r w:rsidRPr="006C0799">
              <w:rPr>
                <w:sz w:val="24"/>
                <w:szCs w:val="24"/>
              </w:rPr>
              <w:t>Complaint</w:t>
            </w:r>
          </w:p>
        </w:tc>
        <w:tc>
          <w:tcPr>
            <w:tcW w:w="2970" w:type="dxa"/>
          </w:tcPr>
          <w:p w:rsidR="00AD4231" w:rsidRPr="006C0799" w:rsidRDefault="00AD4231" w:rsidP="00160815">
            <w:pPr>
              <w:spacing w:line="360" w:lineRule="auto"/>
              <w:rPr>
                <w:sz w:val="24"/>
                <w:szCs w:val="24"/>
              </w:rPr>
            </w:pPr>
            <w:r w:rsidRPr="006C0799">
              <w:rPr>
                <w:sz w:val="24"/>
                <w:szCs w:val="24"/>
              </w:rPr>
              <w:t>Action item</w:t>
            </w:r>
          </w:p>
        </w:tc>
        <w:tc>
          <w:tcPr>
            <w:tcW w:w="4248" w:type="dxa"/>
          </w:tcPr>
          <w:p w:rsidR="00AD4231" w:rsidRPr="006C0799" w:rsidRDefault="00AD4231" w:rsidP="00160815">
            <w:pPr>
              <w:spacing w:line="360" w:lineRule="auto"/>
              <w:rPr>
                <w:sz w:val="24"/>
                <w:szCs w:val="24"/>
              </w:rPr>
            </w:pPr>
            <w:r w:rsidRPr="006C0799">
              <w:rPr>
                <w:sz w:val="24"/>
                <w:szCs w:val="24"/>
              </w:rPr>
              <w:t>Probable Reason</w:t>
            </w:r>
          </w:p>
        </w:tc>
      </w:tr>
      <w:tr w:rsidR="00AD4231" w:rsidRPr="006C0799" w:rsidTr="00160815">
        <w:tc>
          <w:tcPr>
            <w:tcW w:w="2358" w:type="dxa"/>
          </w:tcPr>
          <w:p w:rsidR="00AD4231" w:rsidRPr="006C0799" w:rsidRDefault="00AD4231" w:rsidP="00160815">
            <w:pPr>
              <w:spacing w:line="360" w:lineRule="auto"/>
              <w:rPr>
                <w:sz w:val="24"/>
                <w:szCs w:val="24"/>
              </w:rPr>
            </w:pPr>
            <w:r w:rsidRPr="006C0799">
              <w:rPr>
                <w:sz w:val="24"/>
                <w:szCs w:val="24"/>
              </w:rPr>
              <w:t>The service bus is down.</w:t>
            </w:r>
          </w:p>
        </w:tc>
        <w:tc>
          <w:tcPr>
            <w:tcW w:w="2970" w:type="dxa"/>
          </w:tcPr>
          <w:p w:rsidR="00AD4231" w:rsidRPr="006C0799" w:rsidRDefault="00AD4231" w:rsidP="00160815">
            <w:pPr>
              <w:spacing w:line="360" w:lineRule="auto"/>
              <w:rPr>
                <w:sz w:val="24"/>
                <w:szCs w:val="24"/>
              </w:rPr>
            </w:pPr>
            <w:r w:rsidRPr="006C0799">
              <w:rPr>
                <w:sz w:val="24"/>
                <w:szCs w:val="24"/>
              </w:rPr>
              <w:t>Check Monitor-services. It might be down.</w:t>
            </w:r>
          </w:p>
        </w:tc>
        <w:tc>
          <w:tcPr>
            <w:tcW w:w="4248" w:type="dxa"/>
          </w:tcPr>
          <w:p w:rsidR="00AD4231" w:rsidRPr="006C0799" w:rsidRDefault="00AD4231" w:rsidP="00160815">
            <w:pPr>
              <w:spacing w:line="360" w:lineRule="auto"/>
              <w:rPr>
                <w:sz w:val="24"/>
                <w:szCs w:val="24"/>
              </w:rPr>
            </w:pPr>
            <w:r w:rsidRPr="006C0799">
              <w:rPr>
                <w:sz w:val="24"/>
                <w:szCs w:val="24"/>
              </w:rPr>
              <w:t>1) Database might be down.</w:t>
            </w:r>
          </w:p>
          <w:p w:rsidR="00AD4231" w:rsidRPr="006C0799" w:rsidRDefault="00AD4231" w:rsidP="00160815">
            <w:pPr>
              <w:spacing w:line="360" w:lineRule="auto"/>
              <w:rPr>
                <w:sz w:val="24"/>
                <w:szCs w:val="24"/>
              </w:rPr>
            </w:pPr>
            <w:r w:rsidRPr="006C0799">
              <w:rPr>
                <w:sz w:val="24"/>
                <w:szCs w:val="24"/>
              </w:rPr>
              <w:t xml:space="preserve">2) Services stopped for some reason like server or database restart or somebody </w:t>
            </w:r>
            <w:r w:rsidRPr="006C0799">
              <w:rPr>
                <w:sz w:val="24"/>
                <w:szCs w:val="24"/>
              </w:rPr>
              <w:lastRenderedPageBreak/>
              <w:t>stopped it accidently.</w:t>
            </w:r>
          </w:p>
          <w:p w:rsidR="00AD4231" w:rsidRPr="006C0799" w:rsidRDefault="00AD4231" w:rsidP="00160815">
            <w:pPr>
              <w:spacing w:line="360" w:lineRule="auto"/>
              <w:rPr>
                <w:sz w:val="24"/>
                <w:szCs w:val="24"/>
              </w:rPr>
            </w:pPr>
            <w:r w:rsidRPr="006C0799">
              <w:rPr>
                <w:sz w:val="24"/>
                <w:szCs w:val="24"/>
              </w:rPr>
              <w:t>3) Port might not be open</w:t>
            </w:r>
          </w:p>
        </w:tc>
      </w:tr>
      <w:tr w:rsidR="00AD4231" w:rsidRPr="006C0799" w:rsidTr="00160815">
        <w:tc>
          <w:tcPr>
            <w:tcW w:w="2358" w:type="dxa"/>
          </w:tcPr>
          <w:p w:rsidR="00AD4231" w:rsidRPr="006C0799" w:rsidRDefault="00AD4231" w:rsidP="00160815">
            <w:pPr>
              <w:spacing w:line="360" w:lineRule="auto"/>
              <w:rPr>
                <w:sz w:val="24"/>
                <w:szCs w:val="24"/>
              </w:rPr>
            </w:pPr>
            <w:r w:rsidRPr="006C0799">
              <w:rPr>
                <w:sz w:val="24"/>
                <w:szCs w:val="24"/>
              </w:rPr>
              <w:lastRenderedPageBreak/>
              <w:t>User Authentication failed</w:t>
            </w:r>
          </w:p>
        </w:tc>
        <w:tc>
          <w:tcPr>
            <w:tcW w:w="2970" w:type="dxa"/>
          </w:tcPr>
          <w:p w:rsidR="00AD4231" w:rsidRPr="006C0799" w:rsidRDefault="00AD4231" w:rsidP="00160815">
            <w:pPr>
              <w:spacing w:line="360" w:lineRule="auto"/>
              <w:rPr>
                <w:sz w:val="24"/>
                <w:szCs w:val="24"/>
              </w:rPr>
            </w:pPr>
            <w:r w:rsidRPr="006C0799">
              <w:rPr>
                <w:sz w:val="24"/>
                <w:szCs w:val="24"/>
              </w:rPr>
              <w:t>Check User details in USER_MASTER of monitor schema</w:t>
            </w:r>
          </w:p>
        </w:tc>
        <w:tc>
          <w:tcPr>
            <w:tcW w:w="4248" w:type="dxa"/>
          </w:tcPr>
          <w:p w:rsidR="00AD4231" w:rsidRPr="006C0799" w:rsidRDefault="00AD4231" w:rsidP="00160815">
            <w:pPr>
              <w:spacing w:line="360" w:lineRule="auto"/>
              <w:rPr>
                <w:sz w:val="24"/>
                <w:szCs w:val="24"/>
              </w:rPr>
            </w:pPr>
            <w:r w:rsidRPr="006C0799">
              <w:rPr>
                <w:sz w:val="24"/>
                <w:szCs w:val="24"/>
              </w:rPr>
              <w:t>1) User id is wrong</w:t>
            </w:r>
          </w:p>
          <w:p w:rsidR="00AD4231" w:rsidRPr="006C0799" w:rsidRDefault="00AD4231" w:rsidP="00160815">
            <w:pPr>
              <w:spacing w:line="360" w:lineRule="auto"/>
              <w:rPr>
                <w:sz w:val="24"/>
                <w:szCs w:val="24"/>
              </w:rPr>
            </w:pPr>
            <w:r w:rsidRPr="006C0799">
              <w:rPr>
                <w:sz w:val="24"/>
                <w:szCs w:val="24"/>
              </w:rPr>
              <w:t>2) Password is wrong. In case user has forgotten password, ask to use Forgot Password link. If that also doesn't work, ask the ADMIN of the project to reset the password for that user.</w:t>
            </w:r>
          </w:p>
          <w:p w:rsidR="00AD4231" w:rsidRPr="006C0799" w:rsidRDefault="00AD4231" w:rsidP="00160815">
            <w:pPr>
              <w:spacing w:line="360" w:lineRule="auto"/>
              <w:rPr>
                <w:sz w:val="24"/>
                <w:szCs w:val="24"/>
              </w:rPr>
            </w:pPr>
            <w:r w:rsidRPr="006C0799">
              <w:rPr>
                <w:sz w:val="24"/>
                <w:szCs w:val="24"/>
              </w:rPr>
              <w:t>3) The effective date is a future date (greater than database system date )</w:t>
            </w:r>
          </w:p>
          <w:p w:rsidR="00AD4231" w:rsidRPr="006C0799" w:rsidRDefault="00AD4231" w:rsidP="00160815">
            <w:pPr>
              <w:spacing w:line="360" w:lineRule="auto"/>
              <w:rPr>
                <w:sz w:val="24"/>
                <w:szCs w:val="24"/>
              </w:rPr>
            </w:pPr>
            <w:r w:rsidRPr="006C0799">
              <w:rPr>
                <w:sz w:val="24"/>
                <w:szCs w:val="24"/>
              </w:rPr>
              <w:t xml:space="preserve">4) The expiry date is a back date (User validity in JBEAM expired). (less than database system date ) In both cases, ADMIN can </w:t>
            </w:r>
            <w:proofErr w:type="gramStart"/>
            <w:r w:rsidRPr="006C0799">
              <w:rPr>
                <w:sz w:val="24"/>
                <w:szCs w:val="24"/>
              </w:rPr>
              <w:t>reset  the</w:t>
            </w:r>
            <w:proofErr w:type="gramEnd"/>
            <w:r w:rsidRPr="006C0799">
              <w:rPr>
                <w:sz w:val="24"/>
                <w:szCs w:val="24"/>
              </w:rPr>
              <w:t xml:space="preserve"> dates.</w:t>
            </w:r>
          </w:p>
        </w:tc>
      </w:tr>
      <w:tr w:rsidR="00AD4231" w:rsidRPr="006C0799" w:rsidTr="00160815">
        <w:tc>
          <w:tcPr>
            <w:tcW w:w="2358" w:type="dxa"/>
          </w:tcPr>
          <w:p w:rsidR="00AD4231" w:rsidRPr="006C0799" w:rsidRDefault="00AD4231" w:rsidP="00160815">
            <w:pPr>
              <w:spacing w:line="360" w:lineRule="auto"/>
              <w:rPr>
                <w:sz w:val="24"/>
                <w:szCs w:val="24"/>
              </w:rPr>
            </w:pPr>
          </w:p>
        </w:tc>
        <w:tc>
          <w:tcPr>
            <w:tcW w:w="2970" w:type="dxa"/>
          </w:tcPr>
          <w:p w:rsidR="00AD4231" w:rsidRPr="006C0799" w:rsidRDefault="00AD4231" w:rsidP="00160815">
            <w:pPr>
              <w:spacing w:line="360" w:lineRule="auto"/>
              <w:rPr>
                <w:sz w:val="24"/>
                <w:szCs w:val="24"/>
              </w:rPr>
            </w:pPr>
            <w:r w:rsidRPr="006C0799">
              <w:rPr>
                <w:sz w:val="24"/>
                <w:szCs w:val="24"/>
              </w:rPr>
              <w:t xml:space="preserve">Check the </w:t>
            </w:r>
            <w:proofErr w:type="spellStart"/>
            <w:r w:rsidRPr="006C0799">
              <w:rPr>
                <w:sz w:val="24"/>
                <w:szCs w:val="24"/>
              </w:rPr>
              <w:t>ip</w:t>
            </w:r>
            <w:proofErr w:type="spellEnd"/>
            <w:r w:rsidRPr="006C0799">
              <w:rPr>
                <w:sz w:val="24"/>
                <w:szCs w:val="24"/>
              </w:rPr>
              <w:t xml:space="preserve"> and port in configuration table against MONITOR_UI_WS.</w:t>
            </w:r>
          </w:p>
        </w:tc>
        <w:tc>
          <w:tcPr>
            <w:tcW w:w="4248" w:type="dxa"/>
          </w:tcPr>
          <w:p w:rsidR="00AD4231" w:rsidRPr="006C0799" w:rsidRDefault="00AD4231" w:rsidP="00160815">
            <w:pPr>
              <w:spacing w:line="360" w:lineRule="auto"/>
              <w:rPr>
                <w:sz w:val="24"/>
                <w:szCs w:val="24"/>
              </w:rPr>
            </w:pPr>
          </w:p>
        </w:tc>
      </w:tr>
      <w:tr w:rsidR="00AD4231" w:rsidRPr="006C0799" w:rsidTr="00160815">
        <w:tc>
          <w:tcPr>
            <w:tcW w:w="2358" w:type="dxa"/>
          </w:tcPr>
          <w:p w:rsidR="00AD4231" w:rsidRPr="006C0799" w:rsidRDefault="00AD4231" w:rsidP="00160815">
            <w:pPr>
              <w:spacing w:line="360" w:lineRule="auto"/>
              <w:rPr>
                <w:sz w:val="24"/>
                <w:szCs w:val="24"/>
              </w:rPr>
            </w:pPr>
            <w:r w:rsidRPr="006C0799">
              <w:rPr>
                <w:sz w:val="24"/>
                <w:szCs w:val="24"/>
              </w:rPr>
              <w:t>Batch is not running (Showing 'Loading new batch…)</w:t>
            </w:r>
          </w:p>
        </w:tc>
        <w:tc>
          <w:tcPr>
            <w:tcW w:w="2970" w:type="dxa"/>
          </w:tcPr>
          <w:p w:rsidR="00AD4231" w:rsidRPr="006C0799" w:rsidRDefault="00AD4231" w:rsidP="00160815">
            <w:pPr>
              <w:spacing w:line="360" w:lineRule="auto"/>
              <w:rPr>
                <w:sz w:val="24"/>
                <w:szCs w:val="24"/>
              </w:rPr>
            </w:pPr>
            <w:r w:rsidRPr="006C0799">
              <w:rPr>
                <w:sz w:val="24"/>
                <w:szCs w:val="24"/>
              </w:rPr>
              <w:t>Wait for some time.</w:t>
            </w:r>
          </w:p>
        </w:tc>
        <w:tc>
          <w:tcPr>
            <w:tcW w:w="4248" w:type="dxa"/>
          </w:tcPr>
          <w:p w:rsidR="00AD4231" w:rsidRPr="006C0799" w:rsidRDefault="00AD4231" w:rsidP="00160815">
            <w:pPr>
              <w:spacing w:line="360" w:lineRule="auto"/>
              <w:rPr>
                <w:sz w:val="24"/>
                <w:szCs w:val="24"/>
              </w:rPr>
            </w:pPr>
            <w:r w:rsidRPr="006C0799">
              <w:rPr>
                <w:sz w:val="24"/>
                <w:szCs w:val="24"/>
              </w:rPr>
              <w:t>This may happen if monitor-</w:t>
            </w:r>
            <w:proofErr w:type="spellStart"/>
            <w:r w:rsidRPr="006C0799">
              <w:rPr>
                <w:sz w:val="24"/>
                <w:szCs w:val="24"/>
              </w:rPr>
              <w:t>comm</w:t>
            </w:r>
            <w:proofErr w:type="spellEnd"/>
            <w:r w:rsidRPr="006C0799">
              <w:rPr>
                <w:sz w:val="24"/>
                <w:szCs w:val="24"/>
              </w:rPr>
              <w:t xml:space="preserve"> / core-</w:t>
            </w:r>
            <w:proofErr w:type="spellStart"/>
            <w:r w:rsidRPr="006C0799">
              <w:rPr>
                <w:sz w:val="24"/>
                <w:szCs w:val="24"/>
              </w:rPr>
              <w:t>comm</w:t>
            </w:r>
            <w:proofErr w:type="spellEnd"/>
            <w:r w:rsidRPr="006C0799">
              <w:rPr>
                <w:sz w:val="24"/>
                <w:szCs w:val="24"/>
              </w:rPr>
              <w:t xml:space="preserve">/ PRE28 </w:t>
            </w:r>
            <w:proofErr w:type="gramStart"/>
            <w:r w:rsidRPr="006C0799">
              <w:rPr>
                <w:sz w:val="24"/>
                <w:szCs w:val="24"/>
              </w:rPr>
              <w:t>is</w:t>
            </w:r>
            <w:proofErr w:type="gramEnd"/>
            <w:r w:rsidRPr="006C0799">
              <w:rPr>
                <w:sz w:val="24"/>
                <w:szCs w:val="24"/>
              </w:rPr>
              <w:t xml:space="preserve"> down.</w:t>
            </w:r>
          </w:p>
        </w:tc>
      </w:tr>
      <w:tr w:rsidR="00AD4231" w:rsidRPr="006C0799" w:rsidTr="00160815">
        <w:tc>
          <w:tcPr>
            <w:tcW w:w="2358" w:type="dxa"/>
          </w:tcPr>
          <w:p w:rsidR="00AD4231" w:rsidRPr="006C0799" w:rsidRDefault="00AD4231" w:rsidP="00160815">
            <w:pPr>
              <w:spacing w:line="360" w:lineRule="auto"/>
              <w:rPr>
                <w:sz w:val="24"/>
                <w:szCs w:val="24"/>
              </w:rPr>
            </w:pPr>
          </w:p>
        </w:tc>
        <w:tc>
          <w:tcPr>
            <w:tcW w:w="2970" w:type="dxa"/>
          </w:tcPr>
          <w:p w:rsidR="00AD4231" w:rsidRPr="006C0799" w:rsidRDefault="00AD4231" w:rsidP="00160815">
            <w:pPr>
              <w:spacing w:line="360" w:lineRule="auto"/>
              <w:rPr>
                <w:sz w:val="24"/>
                <w:szCs w:val="24"/>
              </w:rPr>
            </w:pPr>
            <w:r w:rsidRPr="006C0799">
              <w:rPr>
                <w:sz w:val="24"/>
                <w:szCs w:val="24"/>
              </w:rPr>
              <w:t>Check if core-</w:t>
            </w:r>
            <w:proofErr w:type="spellStart"/>
            <w:r w:rsidRPr="006C0799">
              <w:rPr>
                <w:sz w:val="24"/>
                <w:szCs w:val="24"/>
              </w:rPr>
              <w:t>comm</w:t>
            </w:r>
            <w:proofErr w:type="spellEnd"/>
            <w:r w:rsidRPr="006C0799">
              <w:rPr>
                <w:sz w:val="24"/>
                <w:szCs w:val="24"/>
              </w:rPr>
              <w:t xml:space="preserve"> is up. Else start it.</w:t>
            </w:r>
          </w:p>
          <w:p w:rsidR="00AD4231" w:rsidRPr="006C0799" w:rsidRDefault="00AD4231" w:rsidP="00160815">
            <w:pPr>
              <w:spacing w:line="360" w:lineRule="auto"/>
              <w:rPr>
                <w:sz w:val="24"/>
                <w:szCs w:val="24"/>
              </w:rPr>
            </w:pPr>
            <w:r w:rsidRPr="006C0799">
              <w:rPr>
                <w:sz w:val="24"/>
                <w:szCs w:val="24"/>
              </w:rPr>
              <w:t xml:space="preserve">Alternative is to check this, one can go to INSTRUCTION_PARAMETERS table of core schema. Find the requested Batch name / date / entities (Policy/ </w:t>
            </w:r>
            <w:r w:rsidRPr="006C0799">
              <w:rPr>
                <w:sz w:val="24"/>
                <w:szCs w:val="24"/>
              </w:rPr>
              <w:lastRenderedPageBreak/>
              <w:t>account etc.) in this table. If found the core-</w:t>
            </w:r>
            <w:proofErr w:type="spellStart"/>
            <w:r w:rsidRPr="006C0799">
              <w:rPr>
                <w:sz w:val="24"/>
                <w:szCs w:val="24"/>
              </w:rPr>
              <w:t>comm</w:t>
            </w:r>
            <w:proofErr w:type="spellEnd"/>
            <w:r w:rsidRPr="006C0799">
              <w:rPr>
                <w:sz w:val="24"/>
                <w:szCs w:val="24"/>
              </w:rPr>
              <w:t xml:space="preserve"> and monitor-</w:t>
            </w:r>
            <w:proofErr w:type="spellStart"/>
            <w:r w:rsidRPr="006C0799">
              <w:rPr>
                <w:sz w:val="24"/>
                <w:szCs w:val="24"/>
              </w:rPr>
              <w:t>comm</w:t>
            </w:r>
            <w:proofErr w:type="spellEnd"/>
            <w:r w:rsidRPr="006C0799">
              <w:rPr>
                <w:sz w:val="24"/>
                <w:szCs w:val="24"/>
              </w:rPr>
              <w:t xml:space="preserve"> are working fine. Else both or either of them </w:t>
            </w:r>
            <w:proofErr w:type="gramStart"/>
            <w:r w:rsidRPr="006C0799">
              <w:rPr>
                <w:sz w:val="24"/>
                <w:szCs w:val="24"/>
              </w:rPr>
              <w:t>are</w:t>
            </w:r>
            <w:proofErr w:type="gramEnd"/>
            <w:r w:rsidRPr="006C0799">
              <w:rPr>
                <w:sz w:val="24"/>
                <w:szCs w:val="24"/>
              </w:rPr>
              <w:t xml:space="preserve"> down.</w:t>
            </w:r>
          </w:p>
        </w:tc>
        <w:tc>
          <w:tcPr>
            <w:tcW w:w="4248" w:type="dxa"/>
          </w:tcPr>
          <w:p w:rsidR="00AD4231" w:rsidRPr="006C0799" w:rsidRDefault="00AD4231" w:rsidP="00160815">
            <w:pPr>
              <w:spacing w:line="360" w:lineRule="auto"/>
              <w:rPr>
                <w:sz w:val="24"/>
                <w:szCs w:val="24"/>
              </w:rPr>
            </w:pPr>
            <w:r w:rsidRPr="006C0799">
              <w:rPr>
                <w:sz w:val="24"/>
                <w:szCs w:val="24"/>
              </w:rPr>
              <w:lastRenderedPageBreak/>
              <w:t>If monitor-</w:t>
            </w:r>
            <w:proofErr w:type="spellStart"/>
            <w:r w:rsidRPr="006C0799">
              <w:rPr>
                <w:sz w:val="24"/>
                <w:szCs w:val="24"/>
              </w:rPr>
              <w:t>comm</w:t>
            </w:r>
            <w:proofErr w:type="spellEnd"/>
            <w:r w:rsidRPr="006C0799">
              <w:rPr>
                <w:sz w:val="24"/>
                <w:szCs w:val="24"/>
              </w:rPr>
              <w:t xml:space="preserve"> is up and running, but the core-</w:t>
            </w:r>
            <w:proofErr w:type="spellStart"/>
            <w:r w:rsidRPr="006C0799">
              <w:rPr>
                <w:sz w:val="24"/>
                <w:szCs w:val="24"/>
              </w:rPr>
              <w:t>comm</w:t>
            </w:r>
            <w:proofErr w:type="spellEnd"/>
            <w:r w:rsidRPr="006C0799">
              <w:rPr>
                <w:sz w:val="24"/>
                <w:szCs w:val="24"/>
              </w:rPr>
              <w:t xml:space="preserve"> is down for some reason, the sent request will throw an error and will be saved in DEAD_MESSAGE_QUEUE table.</w:t>
            </w:r>
          </w:p>
        </w:tc>
      </w:tr>
      <w:tr w:rsidR="00AD4231" w:rsidRPr="006C0799" w:rsidTr="00160815">
        <w:tc>
          <w:tcPr>
            <w:tcW w:w="2358" w:type="dxa"/>
          </w:tcPr>
          <w:p w:rsidR="00AD4231" w:rsidRPr="006C0799" w:rsidRDefault="00AD4231" w:rsidP="00160815">
            <w:pPr>
              <w:spacing w:line="360" w:lineRule="auto"/>
              <w:rPr>
                <w:sz w:val="24"/>
                <w:szCs w:val="24"/>
              </w:rPr>
            </w:pPr>
          </w:p>
        </w:tc>
        <w:tc>
          <w:tcPr>
            <w:tcW w:w="2970" w:type="dxa"/>
          </w:tcPr>
          <w:p w:rsidR="00AD4231" w:rsidRPr="006C0799" w:rsidRDefault="00AD4231" w:rsidP="00160815">
            <w:pPr>
              <w:spacing w:line="360" w:lineRule="auto"/>
              <w:rPr>
                <w:sz w:val="24"/>
                <w:szCs w:val="24"/>
              </w:rPr>
            </w:pPr>
            <w:r w:rsidRPr="006C0799">
              <w:rPr>
                <w:sz w:val="24"/>
                <w:szCs w:val="24"/>
              </w:rPr>
              <w:t>Check if PRE is up. Else start it. Always check if the console shows it in RUNNING mode.</w:t>
            </w:r>
          </w:p>
        </w:tc>
        <w:tc>
          <w:tcPr>
            <w:tcW w:w="4248" w:type="dxa"/>
          </w:tcPr>
          <w:p w:rsidR="00AD4231" w:rsidRPr="006C0799" w:rsidRDefault="00AD4231" w:rsidP="00160815">
            <w:pPr>
              <w:spacing w:line="360" w:lineRule="auto"/>
              <w:rPr>
                <w:sz w:val="24"/>
                <w:szCs w:val="24"/>
              </w:rPr>
            </w:pPr>
            <w:r w:rsidRPr="006C0799">
              <w:rPr>
                <w:sz w:val="24"/>
                <w:szCs w:val="24"/>
              </w:rPr>
              <w:t>Sometimes the PRE might be started 2-3 times to avail clustering. In this case, one PRE28 will be always in RUNNING mode and others in PASSIVE mode. If the RUNNING PRE28 is killed somehow and PASSIVE is running, it will take care of the batch and starts itself in RUNNING mode.  If somehow, this doesn't happen, then batch goes in unconditional loop.</w:t>
            </w:r>
          </w:p>
        </w:tc>
      </w:tr>
      <w:tr w:rsidR="00AD4231" w:rsidRPr="006C0799" w:rsidTr="00160815">
        <w:tc>
          <w:tcPr>
            <w:tcW w:w="2358" w:type="dxa"/>
          </w:tcPr>
          <w:p w:rsidR="00AD4231" w:rsidRPr="006C0799" w:rsidRDefault="00AD4231" w:rsidP="00160815">
            <w:pPr>
              <w:spacing w:line="360" w:lineRule="auto"/>
              <w:rPr>
                <w:sz w:val="24"/>
                <w:szCs w:val="24"/>
              </w:rPr>
            </w:pPr>
          </w:p>
        </w:tc>
        <w:tc>
          <w:tcPr>
            <w:tcW w:w="2970" w:type="dxa"/>
          </w:tcPr>
          <w:p w:rsidR="00AD4231" w:rsidRPr="006C0799" w:rsidRDefault="00AD4231" w:rsidP="00160815">
            <w:pPr>
              <w:spacing w:line="360" w:lineRule="auto"/>
              <w:rPr>
                <w:sz w:val="24"/>
                <w:szCs w:val="24"/>
              </w:rPr>
            </w:pPr>
            <w:r w:rsidRPr="006C0799">
              <w:rPr>
                <w:sz w:val="24"/>
                <w:szCs w:val="24"/>
              </w:rPr>
              <w:t>On windows servers, check if any old process for the PRE is running (it might be terminated but not killed.) If found kill it and start the PRE afresh.</w:t>
            </w:r>
          </w:p>
        </w:tc>
        <w:tc>
          <w:tcPr>
            <w:tcW w:w="4248" w:type="dxa"/>
          </w:tcPr>
          <w:p w:rsidR="00AD4231" w:rsidRPr="006C0799" w:rsidRDefault="00AD4231" w:rsidP="00160815">
            <w:pPr>
              <w:spacing w:line="360" w:lineRule="auto"/>
              <w:rPr>
                <w:sz w:val="24"/>
                <w:szCs w:val="24"/>
              </w:rPr>
            </w:pPr>
            <w:r w:rsidRPr="006C0799">
              <w:rPr>
                <w:sz w:val="24"/>
                <w:szCs w:val="24"/>
              </w:rPr>
              <w:t>Same as above</w:t>
            </w:r>
          </w:p>
        </w:tc>
      </w:tr>
      <w:tr w:rsidR="00AD4231" w:rsidRPr="006C0799" w:rsidTr="00160815">
        <w:tc>
          <w:tcPr>
            <w:tcW w:w="2358" w:type="dxa"/>
          </w:tcPr>
          <w:p w:rsidR="00AD4231" w:rsidRPr="006C0799" w:rsidRDefault="00AD4231" w:rsidP="00160815">
            <w:pPr>
              <w:spacing w:line="360" w:lineRule="auto"/>
              <w:rPr>
                <w:sz w:val="24"/>
                <w:szCs w:val="24"/>
              </w:rPr>
            </w:pPr>
          </w:p>
        </w:tc>
        <w:tc>
          <w:tcPr>
            <w:tcW w:w="2970" w:type="dxa"/>
          </w:tcPr>
          <w:p w:rsidR="00AD4231" w:rsidRPr="006C0799" w:rsidRDefault="00AD4231" w:rsidP="00160815">
            <w:pPr>
              <w:spacing w:line="360" w:lineRule="auto"/>
              <w:rPr>
                <w:sz w:val="24"/>
                <w:szCs w:val="24"/>
              </w:rPr>
            </w:pPr>
            <w:r w:rsidRPr="006C0799">
              <w:rPr>
                <w:sz w:val="24"/>
                <w:szCs w:val="24"/>
              </w:rPr>
              <w:t>Check if the indicator in BATCH_LOCK table of core schema is 'L'. Make it 'O', if the PRE is restarted.</w:t>
            </w:r>
          </w:p>
        </w:tc>
        <w:tc>
          <w:tcPr>
            <w:tcW w:w="4248" w:type="dxa"/>
          </w:tcPr>
          <w:p w:rsidR="00AD4231" w:rsidRPr="006C0799" w:rsidRDefault="00AD4231" w:rsidP="00160815">
            <w:pPr>
              <w:spacing w:line="360" w:lineRule="auto"/>
              <w:rPr>
                <w:sz w:val="24"/>
                <w:szCs w:val="24"/>
              </w:rPr>
            </w:pPr>
            <w:r w:rsidRPr="006C0799">
              <w:rPr>
                <w:sz w:val="24"/>
                <w:szCs w:val="24"/>
              </w:rPr>
              <w:t xml:space="preserve">This </w:t>
            </w:r>
            <w:proofErr w:type="spellStart"/>
            <w:r w:rsidRPr="006C0799">
              <w:rPr>
                <w:sz w:val="24"/>
                <w:szCs w:val="24"/>
              </w:rPr>
              <w:t>happends</w:t>
            </w:r>
            <w:proofErr w:type="spellEnd"/>
            <w:r w:rsidRPr="006C0799">
              <w:rPr>
                <w:sz w:val="24"/>
                <w:szCs w:val="24"/>
              </w:rPr>
              <w:t xml:space="preserve"> when the running PRE instance is killed and batch is still alive. The BATCH_LOCK table is updated with 'L' i.e. Locked.</w:t>
            </w:r>
          </w:p>
          <w:p w:rsidR="00AD4231" w:rsidRPr="006C0799" w:rsidRDefault="00AD4231" w:rsidP="00160815">
            <w:pPr>
              <w:spacing w:line="360" w:lineRule="auto"/>
              <w:rPr>
                <w:sz w:val="24"/>
                <w:szCs w:val="24"/>
              </w:rPr>
            </w:pPr>
            <w:r w:rsidRPr="006C0799">
              <w:rPr>
                <w:sz w:val="24"/>
                <w:szCs w:val="24"/>
              </w:rPr>
              <w:t>Although in latest UI, user will come to know within few seconds.</w:t>
            </w:r>
          </w:p>
        </w:tc>
      </w:tr>
      <w:tr w:rsidR="00AD4231" w:rsidRPr="006C0799" w:rsidTr="00160815">
        <w:tc>
          <w:tcPr>
            <w:tcW w:w="2358" w:type="dxa"/>
          </w:tcPr>
          <w:p w:rsidR="00AD4231" w:rsidRPr="006C0799" w:rsidRDefault="00AD4231" w:rsidP="00160815">
            <w:pPr>
              <w:spacing w:line="360" w:lineRule="auto"/>
              <w:rPr>
                <w:sz w:val="24"/>
                <w:szCs w:val="24"/>
              </w:rPr>
            </w:pPr>
          </w:p>
        </w:tc>
        <w:tc>
          <w:tcPr>
            <w:tcW w:w="2970" w:type="dxa"/>
          </w:tcPr>
          <w:p w:rsidR="00AD4231" w:rsidRPr="006C0799" w:rsidRDefault="00AD4231" w:rsidP="00160815">
            <w:pPr>
              <w:spacing w:line="360" w:lineRule="auto"/>
              <w:rPr>
                <w:sz w:val="24"/>
                <w:szCs w:val="24"/>
              </w:rPr>
            </w:pPr>
            <w:r w:rsidRPr="006C0799">
              <w:rPr>
                <w:sz w:val="24"/>
                <w:szCs w:val="24"/>
              </w:rPr>
              <w:t xml:space="preserve">If still the issue persists, terminate PRE and required </w:t>
            </w:r>
            <w:r w:rsidRPr="006C0799">
              <w:rPr>
                <w:sz w:val="24"/>
                <w:szCs w:val="24"/>
              </w:rPr>
              <w:lastRenderedPageBreak/>
              <w:t>channels and start afresh.</w:t>
            </w:r>
          </w:p>
        </w:tc>
        <w:tc>
          <w:tcPr>
            <w:tcW w:w="4248" w:type="dxa"/>
          </w:tcPr>
          <w:p w:rsidR="00AD4231" w:rsidRPr="006C0799" w:rsidRDefault="00AD4231" w:rsidP="00160815">
            <w:pPr>
              <w:spacing w:line="360" w:lineRule="auto"/>
              <w:rPr>
                <w:sz w:val="24"/>
                <w:szCs w:val="24"/>
              </w:rPr>
            </w:pPr>
            <w:r w:rsidRPr="006C0799">
              <w:rPr>
                <w:sz w:val="24"/>
                <w:szCs w:val="24"/>
              </w:rPr>
              <w:lastRenderedPageBreak/>
              <w:t>System might be hanged due to overload or space issue.</w:t>
            </w:r>
          </w:p>
        </w:tc>
      </w:tr>
    </w:tbl>
    <w:p w:rsidR="00AD4231" w:rsidRDefault="00AD4231" w:rsidP="008C10C2">
      <w:pPr>
        <w:spacing w:line="360" w:lineRule="auto"/>
      </w:pPr>
    </w:p>
    <w:p w:rsidR="00CE3D32" w:rsidRPr="008A6A41" w:rsidRDefault="00CE3D32" w:rsidP="008A6A41">
      <w:pPr>
        <w:pStyle w:val="Heading2"/>
        <w:numPr>
          <w:ilvl w:val="1"/>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62" w:name="_Toc400643486"/>
      <w:r w:rsidRPr="008A6A41">
        <w:rPr>
          <w:rFonts w:ascii="Trebuchet MS" w:eastAsia="Times New Roman" w:hAnsi="Trebuchet MS" w:cs="Arial"/>
          <w:bCs w:val="0"/>
          <w:iCs/>
          <w:color w:val="000080"/>
          <w:kern w:val="32"/>
          <w:sz w:val="24"/>
          <w:szCs w:val="28"/>
          <w:lang w:val="en-GB" w:eastAsia="en-GB"/>
        </w:rPr>
        <w:t>JBEAM TIPS</w:t>
      </w:r>
      <w:bookmarkStart w:id="63" w:name="JBEAM_TIPS"/>
      <w:bookmarkEnd w:id="62"/>
      <w:bookmarkEnd w:id="63"/>
    </w:p>
    <w:p w:rsidR="00CE3D32" w:rsidRDefault="00CE3D32" w:rsidP="001E69D6">
      <w:pPr>
        <w:pStyle w:val="Heading3"/>
        <w:ind w:firstLine="360"/>
        <w:rPr>
          <w:rFonts w:ascii="Verdana" w:hAnsi="Verdana"/>
          <w:lang w:val="en"/>
        </w:rPr>
      </w:pPr>
      <w:bookmarkStart w:id="64" w:name="_Toc400643487"/>
      <w:r>
        <w:rPr>
          <w:rFonts w:ascii="Verdana" w:hAnsi="Verdana"/>
          <w:i/>
          <w:iCs/>
          <w:lang w:val="en"/>
        </w:rPr>
        <w:t>Tip 1</w:t>
      </w:r>
      <w:r>
        <w:rPr>
          <w:rFonts w:ascii="Verdana" w:hAnsi="Verdana"/>
          <w:lang w:val="en"/>
        </w:rPr>
        <w:t>: Future Run Restriction</w:t>
      </w:r>
      <w:bookmarkStart w:id="65" w:name="Tip_1:_Future_Run_Restriction"/>
      <w:bookmarkEnd w:id="64"/>
      <w:bookmarkEnd w:id="65"/>
    </w:p>
    <w:p w:rsidR="00CE3D32" w:rsidRDefault="00CE3D32" w:rsidP="00CE3D32">
      <w:pPr>
        <w:pStyle w:val="NormalWeb"/>
        <w:rPr>
          <w:rFonts w:ascii="Verdana" w:hAnsi="Verdana"/>
          <w:lang w:val="en"/>
        </w:rPr>
      </w:pPr>
      <w:r w:rsidRPr="00006D66">
        <w:rPr>
          <w:rFonts w:asciiTheme="minorHAnsi" w:hAnsiTheme="minorHAnsi" w:cstheme="minorHAnsi"/>
          <w:lang w:val="en"/>
        </w:rPr>
        <w:t>The configuration table has an entry for</w:t>
      </w:r>
      <w:r>
        <w:rPr>
          <w:rFonts w:ascii="Verdana" w:hAnsi="Verdana"/>
          <w:lang w:val="en"/>
        </w:rPr>
        <w:t xml:space="preserve"> </w:t>
      </w:r>
      <w:r>
        <w:rPr>
          <w:rStyle w:val="HTMLTypewriter"/>
          <w:lang w:val="en"/>
        </w:rPr>
        <w:t>code1='CORE' code2='FUTURE_DATE_RUN'</w:t>
      </w:r>
      <w:r>
        <w:rPr>
          <w:rFonts w:ascii="Verdana" w:hAnsi="Verdana"/>
          <w:lang w:val="en"/>
        </w:rPr>
        <w:t xml:space="preserve"> </w:t>
      </w:r>
      <w:r w:rsidRPr="00006D66">
        <w:rPr>
          <w:rFonts w:asciiTheme="minorHAnsi" w:hAnsiTheme="minorHAnsi" w:cstheme="minorHAnsi"/>
          <w:lang w:val="en"/>
        </w:rPr>
        <w:t>and</w:t>
      </w:r>
      <w:r>
        <w:rPr>
          <w:rFonts w:ascii="Verdana" w:hAnsi="Verdana"/>
          <w:lang w:val="en"/>
        </w:rPr>
        <w:t xml:space="preserve"> </w:t>
      </w:r>
      <w:r>
        <w:rPr>
          <w:rStyle w:val="HTMLTypewriter"/>
          <w:lang w:val="en"/>
        </w:rPr>
        <w:t>code3='MAX_NO_OF_DAYS'</w:t>
      </w:r>
      <w:r>
        <w:rPr>
          <w:rFonts w:ascii="Verdana" w:hAnsi="Verdana"/>
          <w:lang w:val="en"/>
        </w:rPr>
        <w:t xml:space="preserve">. </w:t>
      </w:r>
      <w:r w:rsidRPr="00006D66">
        <w:rPr>
          <w:rFonts w:asciiTheme="minorHAnsi" w:hAnsiTheme="minorHAnsi" w:cstheme="minorHAnsi"/>
          <w:lang w:val="en"/>
        </w:rPr>
        <w:t xml:space="preserve">The default value goes as '50000'. This means that JBEAM core can allow the batch to be executed even if the batch run date is greater than the 50000 days. Please make sure that the value is changed to 1 or maximum 2. So that the JBEAM core will throw an exception if the </w:t>
      </w:r>
      <w:proofErr w:type="gramStart"/>
      <w:r w:rsidRPr="00006D66">
        <w:rPr>
          <w:rFonts w:asciiTheme="minorHAnsi" w:hAnsiTheme="minorHAnsi" w:cstheme="minorHAnsi"/>
          <w:lang w:val="en"/>
        </w:rPr>
        <w:t>batch run</w:t>
      </w:r>
      <w:proofErr w:type="gramEnd"/>
      <w:r w:rsidRPr="00006D66">
        <w:rPr>
          <w:rFonts w:asciiTheme="minorHAnsi" w:hAnsiTheme="minorHAnsi" w:cstheme="minorHAnsi"/>
          <w:lang w:val="en"/>
        </w:rPr>
        <w:t xml:space="preserve"> date is greater than system date by 1 or 2 days respectively.</w:t>
      </w:r>
    </w:p>
    <w:p w:rsidR="00CE3D32" w:rsidRDefault="00CE3D32" w:rsidP="001E69D6">
      <w:pPr>
        <w:pStyle w:val="Heading3"/>
        <w:ind w:firstLine="720"/>
        <w:rPr>
          <w:rFonts w:ascii="Verdana" w:hAnsi="Verdana"/>
          <w:lang w:val="en"/>
        </w:rPr>
      </w:pPr>
      <w:bookmarkStart w:id="66" w:name="_Toc400643488"/>
      <w:r>
        <w:rPr>
          <w:rFonts w:ascii="Verdana" w:hAnsi="Verdana"/>
          <w:i/>
          <w:iCs/>
          <w:lang w:val="en"/>
        </w:rPr>
        <w:t>Tip 2</w:t>
      </w:r>
      <w:r>
        <w:rPr>
          <w:rFonts w:ascii="Verdana" w:hAnsi="Verdana"/>
          <w:lang w:val="en"/>
        </w:rPr>
        <w:t>: Terminate the Batch in case a critical batch job fails</w:t>
      </w:r>
      <w:bookmarkStart w:id="67" w:name="Tip_2:_Terminate_the_Batch_in_case_a_cri"/>
      <w:bookmarkEnd w:id="66"/>
      <w:bookmarkEnd w:id="67"/>
    </w:p>
    <w:p w:rsidR="00CE3D32" w:rsidRPr="00586AA4" w:rsidRDefault="00CE3D32" w:rsidP="00CE3D32">
      <w:pPr>
        <w:pStyle w:val="NormalWeb"/>
        <w:rPr>
          <w:rFonts w:asciiTheme="minorHAnsi" w:hAnsiTheme="minorHAnsi" w:cstheme="minorHAnsi"/>
          <w:lang w:val="en"/>
        </w:rPr>
      </w:pPr>
      <w:r w:rsidRPr="00586AA4">
        <w:rPr>
          <w:rFonts w:asciiTheme="minorHAnsi" w:hAnsiTheme="minorHAnsi" w:cstheme="minorHAnsi"/>
          <w:lang w:val="en"/>
        </w:rPr>
        <w:t xml:space="preserve">In the </w:t>
      </w:r>
      <w:proofErr w:type="spellStart"/>
      <w:r w:rsidRPr="00586AA4">
        <w:rPr>
          <w:rFonts w:asciiTheme="minorHAnsi" w:hAnsiTheme="minorHAnsi" w:cstheme="minorHAnsi"/>
          <w:lang w:val="en"/>
        </w:rPr>
        <w:t>object_map</w:t>
      </w:r>
      <w:proofErr w:type="spellEnd"/>
      <w:r w:rsidRPr="00586AA4">
        <w:rPr>
          <w:rFonts w:asciiTheme="minorHAnsi" w:hAnsiTheme="minorHAnsi" w:cstheme="minorHAnsi"/>
          <w:lang w:val="en"/>
        </w:rPr>
        <w:t xml:space="preserve"> table there is a provision to set a flag indicating the JBEAM to exit in case of a batch job fails. The flag is</w:t>
      </w:r>
      <w:r>
        <w:rPr>
          <w:rFonts w:ascii="Verdana" w:hAnsi="Verdana"/>
          <w:lang w:val="en"/>
        </w:rPr>
        <w:t xml:space="preserve"> </w:t>
      </w:r>
      <w:proofErr w:type="spellStart"/>
      <w:r>
        <w:rPr>
          <w:rStyle w:val="HTMLTypewriter"/>
          <w:lang w:val="en"/>
        </w:rPr>
        <w:t>on_fail_exit</w:t>
      </w:r>
      <w:proofErr w:type="spellEnd"/>
      <w:r>
        <w:rPr>
          <w:rFonts w:ascii="Verdana" w:hAnsi="Verdana"/>
          <w:lang w:val="en"/>
        </w:rPr>
        <w:t xml:space="preserve"> </w:t>
      </w:r>
      <w:r w:rsidRPr="00586AA4">
        <w:rPr>
          <w:rFonts w:asciiTheme="minorHAnsi" w:hAnsiTheme="minorHAnsi" w:cstheme="minorHAnsi"/>
          <w:lang w:val="en"/>
        </w:rPr>
        <w:t>should be kept as Y.</w:t>
      </w:r>
    </w:p>
    <w:p w:rsidR="00CE3D32" w:rsidRPr="00586AA4" w:rsidRDefault="00CE3D32" w:rsidP="00CE3D32">
      <w:pPr>
        <w:pStyle w:val="NormalWeb"/>
        <w:rPr>
          <w:rFonts w:asciiTheme="minorHAnsi" w:hAnsiTheme="minorHAnsi" w:cstheme="minorHAnsi"/>
          <w:lang w:val="en"/>
        </w:rPr>
      </w:pPr>
      <w:r w:rsidRPr="00586AA4">
        <w:rPr>
          <w:rFonts w:asciiTheme="minorHAnsi" w:hAnsiTheme="minorHAnsi" w:cstheme="minorHAnsi"/>
          <w:lang w:val="en"/>
        </w:rPr>
        <w:t xml:space="preserve">Recently Rider NI team faced an issue where the outputs were generated in the output folder directly instead of generating within a date directory inside output folder. The reason was that the generate file name job was failing due to unique constraint violation. Due to this the print generation job was generating the outputs in the output folder directly. So in order to fail the subsequent jobs from executing, once the prior job fails, please make sure the </w:t>
      </w:r>
      <w:proofErr w:type="spellStart"/>
      <w:r>
        <w:rPr>
          <w:rStyle w:val="HTMLTypewriter"/>
          <w:lang w:val="en"/>
        </w:rPr>
        <w:t>object_map</w:t>
      </w:r>
      <w:proofErr w:type="spellEnd"/>
      <w:r>
        <w:rPr>
          <w:rFonts w:ascii="Verdana" w:hAnsi="Verdana"/>
          <w:lang w:val="en"/>
        </w:rPr>
        <w:t xml:space="preserve"> </w:t>
      </w:r>
      <w:r w:rsidRPr="00586AA4">
        <w:rPr>
          <w:rFonts w:asciiTheme="minorHAnsi" w:hAnsiTheme="minorHAnsi" w:cstheme="minorHAnsi"/>
          <w:lang w:val="en"/>
        </w:rPr>
        <w:t>is updated for field</w:t>
      </w:r>
      <w:r>
        <w:rPr>
          <w:rFonts w:ascii="Verdana" w:hAnsi="Verdana"/>
          <w:lang w:val="en"/>
        </w:rPr>
        <w:t xml:space="preserve"> </w:t>
      </w:r>
      <w:proofErr w:type="spellStart"/>
      <w:r>
        <w:rPr>
          <w:rStyle w:val="HTMLTypewriter"/>
          <w:lang w:val="en"/>
        </w:rPr>
        <w:t>on_fail_exit</w:t>
      </w:r>
      <w:proofErr w:type="spellEnd"/>
      <w:r>
        <w:rPr>
          <w:rFonts w:ascii="Verdana" w:hAnsi="Verdana"/>
          <w:lang w:val="en"/>
        </w:rPr>
        <w:t xml:space="preserve"> </w:t>
      </w:r>
      <w:r w:rsidRPr="00586AA4">
        <w:rPr>
          <w:rFonts w:asciiTheme="minorHAnsi" w:hAnsiTheme="minorHAnsi" w:cstheme="minorHAnsi"/>
          <w:lang w:val="en"/>
        </w:rPr>
        <w:t>= 'Y'.</w:t>
      </w:r>
    </w:p>
    <w:p w:rsidR="00CE3D32" w:rsidRDefault="00CE3D32" w:rsidP="00BD116A">
      <w:pPr>
        <w:pStyle w:val="Heading3"/>
        <w:ind w:left="720"/>
        <w:rPr>
          <w:rFonts w:ascii="Verdana" w:hAnsi="Verdana"/>
          <w:lang w:val="en"/>
        </w:rPr>
      </w:pPr>
      <w:bookmarkStart w:id="68" w:name="_Toc400643489"/>
      <w:r>
        <w:rPr>
          <w:rFonts w:ascii="Verdana" w:hAnsi="Verdana"/>
          <w:i/>
          <w:iCs/>
          <w:lang w:val="en"/>
        </w:rPr>
        <w:t>Tip 3</w:t>
      </w:r>
      <w:r>
        <w:rPr>
          <w:rFonts w:ascii="Verdana" w:hAnsi="Verdana"/>
          <w:lang w:val="en"/>
        </w:rPr>
        <w:t>: Create your project specific jars using ANT or Maven or any other build tool</w:t>
      </w:r>
      <w:proofErr w:type="gramStart"/>
      <w:r>
        <w:rPr>
          <w:rFonts w:ascii="Verdana" w:hAnsi="Verdana"/>
          <w:lang w:val="en"/>
        </w:rPr>
        <w:t>..</w:t>
      </w:r>
      <w:bookmarkStart w:id="69" w:name="Tip_3:_Create_your_project_specific_jars"/>
      <w:bookmarkEnd w:id="68"/>
      <w:bookmarkEnd w:id="69"/>
      <w:proofErr w:type="gramEnd"/>
    </w:p>
    <w:p w:rsidR="00CE3D32" w:rsidRPr="00586AA4" w:rsidRDefault="00CE3D32" w:rsidP="00CE3D32">
      <w:pPr>
        <w:pStyle w:val="NormalWeb"/>
        <w:rPr>
          <w:rFonts w:asciiTheme="minorHAnsi" w:hAnsiTheme="minorHAnsi" w:cstheme="minorHAnsi"/>
          <w:lang w:val="en"/>
        </w:rPr>
      </w:pPr>
      <w:r w:rsidRPr="00586AA4">
        <w:rPr>
          <w:rFonts w:asciiTheme="minorHAnsi" w:hAnsiTheme="minorHAnsi" w:cstheme="minorHAnsi"/>
          <w:lang w:val="en"/>
        </w:rPr>
        <w:t xml:space="preserve">Automating the build process helps you to avoid human errors as well as it </w:t>
      </w:r>
      <w:r w:rsidR="001E69D6" w:rsidRPr="00586AA4">
        <w:rPr>
          <w:rFonts w:asciiTheme="minorHAnsi" w:hAnsiTheme="minorHAnsi" w:cstheme="minorHAnsi"/>
          <w:lang w:val="en"/>
        </w:rPr>
        <w:t>standardizes</w:t>
      </w:r>
      <w:r w:rsidRPr="00586AA4">
        <w:rPr>
          <w:rFonts w:asciiTheme="minorHAnsi" w:hAnsiTheme="minorHAnsi" w:cstheme="minorHAnsi"/>
          <w:lang w:val="en"/>
        </w:rPr>
        <w:t xml:space="preserve"> or ad</w:t>
      </w:r>
      <w:r w:rsidR="001E69D6" w:rsidRPr="00586AA4">
        <w:rPr>
          <w:rFonts w:asciiTheme="minorHAnsi" w:hAnsiTheme="minorHAnsi" w:cstheme="minorHAnsi"/>
          <w:lang w:val="en"/>
        </w:rPr>
        <w:t>-hers</w:t>
      </w:r>
      <w:r w:rsidRPr="00586AA4">
        <w:rPr>
          <w:rFonts w:asciiTheme="minorHAnsi" w:hAnsiTheme="minorHAnsi" w:cstheme="minorHAnsi"/>
          <w:lang w:val="en"/>
        </w:rPr>
        <w:t xml:space="preserve"> to a predefined release process. With the build automation it is possible to create a versioning of the JAR file by adding your version numbers to the MANIFEST along with creation time, etc. </w:t>
      </w:r>
      <w:proofErr w:type="gramStart"/>
      <w:r w:rsidR="001E69D6" w:rsidRPr="00586AA4">
        <w:rPr>
          <w:rFonts w:asciiTheme="minorHAnsi" w:hAnsiTheme="minorHAnsi" w:cstheme="minorHAnsi"/>
          <w:lang w:val="en"/>
        </w:rPr>
        <w:t>A sample entries</w:t>
      </w:r>
      <w:proofErr w:type="gramEnd"/>
      <w:r w:rsidRPr="00586AA4">
        <w:rPr>
          <w:rFonts w:asciiTheme="minorHAnsi" w:hAnsiTheme="minorHAnsi" w:cstheme="minorHAnsi"/>
          <w:lang w:val="en"/>
        </w:rPr>
        <w:t xml:space="preserve"> from MANIFEST o</w:t>
      </w:r>
      <w:r w:rsidR="001E69D6" w:rsidRPr="00586AA4">
        <w:rPr>
          <w:rFonts w:asciiTheme="minorHAnsi" w:hAnsiTheme="minorHAnsi" w:cstheme="minorHAnsi"/>
          <w:lang w:val="en"/>
        </w:rPr>
        <w:t>f JBEAM core are provided below</w:t>
      </w:r>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Manifest-Version: 1.0</w:t>
      </w:r>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Ant-Version: Apache Ant 1.7.0</w:t>
      </w:r>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Created-By: 19.1-b02 (Sun Microsystems Inc.)</w:t>
      </w:r>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Bundle-</w:t>
      </w:r>
      <w:proofErr w:type="spellStart"/>
      <w:r w:rsidRPr="00586AA4">
        <w:rPr>
          <w:rFonts w:eastAsia="Times New Roman" w:cstheme="minorHAnsi"/>
          <w:sz w:val="24"/>
          <w:szCs w:val="24"/>
          <w:lang w:val="en"/>
        </w:rPr>
        <w:t>SymbolicName</w:t>
      </w:r>
      <w:proofErr w:type="spellEnd"/>
      <w:r w:rsidRPr="00586AA4">
        <w:rPr>
          <w:rFonts w:eastAsia="Times New Roman" w:cstheme="minorHAnsi"/>
          <w:sz w:val="24"/>
          <w:szCs w:val="24"/>
          <w:lang w:val="en"/>
        </w:rPr>
        <w:t>: core</w:t>
      </w:r>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Bundle-Name: JBEAM Core</w:t>
      </w:r>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 xml:space="preserve">Bundle-Activator: </w:t>
      </w:r>
      <w:proofErr w:type="spellStart"/>
      <w:r w:rsidRPr="00586AA4">
        <w:rPr>
          <w:rFonts w:eastAsia="Times New Roman" w:cstheme="minorHAnsi"/>
          <w:sz w:val="24"/>
          <w:szCs w:val="24"/>
          <w:lang w:val="en"/>
        </w:rPr>
        <w:t>com.stgmastek.core.main.StartCore</w:t>
      </w:r>
      <w:proofErr w:type="spellEnd"/>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Bundle-Version: V3.3</w:t>
      </w:r>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Major-Version: V3</w:t>
      </w:r>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lastRenderedPageBreak/>
        <w:t>Minor-Version: 3</w:t>
      </w:r>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Build-Number: 49</w:t>
      </w:r>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 xml:space="preserve">Bundle-Vendor: </w:t>
      </w:r>
      <w:proofErr w:type="spellStart"/>
      <w:r w:rsidRPr="00586AA4">
        <w:rPr>
          <w:rFonts w:eastAsia="Times New Roman" w:cstheme="minorHAnsi"/>
          <w:sz w:val="24"/>
          <w:szCs w:val="24"/>
          <w:lang w:val="en"/>
        </w:rPr>
        <w:t>STGMastek</w:t>
      </w:r>
      <w:proofErr w:type="spellEnd"/>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Bundled-By: kedar460043</w:t>
      </w:r>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Bundled-On: 20110617 16:49:36</w:t>
      </w:r>
    </w:p>
    <w:p w:rsidR="00CE3D32" w:rsidRPr="00586AA4" w:rsidRDefault="00CE3D32" w:rsidP="00CE3D32">
      <w:pPr>
        <w:numPr>
          <w:ilvl w:val="0"/>
          <w:numId w:val="46"/>
        </w:num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 xml:space="preserve">Main-class: </w:t>
      </w:r>
      <w:proofErr w:type="spellStart"/>
      <w:r w:rsidRPr="00586AA4">
        <w:rPr>
          <w:rFonts w:eastAsia="Times New Roman" w:cstheme="minorHAnsi"/>
          <w:sz w:val="24"/>
          <w:szCs w:val="24"/>
          <w:lang w:val="en"/>
        </w:rPr>
        <w:t>com.stgmastek.core.main.StartCore</w:t>
      </w:r>
      <w:proofErr w:type="spellEnd"/>
    </w:p>
    <w:p w:rsidR="00CE3D32" w:rsidRPr="00586AA4" w:rsidRDefault="00CE3D32" w:rsidP="00586AA4">
      <w:pPr>
        <w:spacing w:before="100" w:beforeAutospacing="1" w:after="100" w:afterAutospacing="1" w:line="240" w:lineRule="auto"/>
        <w:rPr>
          <w:rFonts w:eastAsia="Times New Roman" w:cstheme="minorHAnsi"/>
          <w:sz w:val="24"/>
          <w:szCs w:val="24"/>
          <w:lang w:val="en"/>
        </w:rPr>
      </w:pPr>
      <w:r w:rsidRPr="00586AA4">
        <w:rPr>
          <w:rFonts w:eastAsia="Times New Roman" w:cstheme="minorHAnsi"/>
          <w:sz w:val="24"/>
          <w:szCs w:val="24"/>
          <w:lang w:val="en"/>
        </w:rPr>
        <w:t xml:space="preserve">Thus it is then possible to find when the jar was created, who created it, what </w:t>
      </w:r>
      <w:r w:rsidR="00586AA4" w:rsidRPr="00586AA4">
        <w:rPr>
          <w:rFonts w:eastAsia="Times New Roman" w:cstheme="minorHAnsi"/>
          <w:sz w:val="24"/>
          <w:szCs w:val="24"/>
          <w:lang w:val="en"/>
        </w:rPr>
        <w:t>were</w:t>
      </w:r>
      <w:r w:rsidRPr="00586AA4">
        <w:rPr>
          <w:rFonts w:eastAsia="Times New Roman" w:cstheme="minorHAnsi"/>
          <w:sz w:val="24"/>
          <w:szCs w:val="24"/>
          <w:lang w:val="en"/>
        </w:rPr>
        <w:t xml:space="preserve"> the Major-Minor version as well as the build number of the JAR. So please make sure that you use such ANT or MAVEN or any other build automation tool to package your classes (core</w:t>
      </w:r>
      <w:r w:rsidR="00586AA4">
        <w:rPr>
          <w:rFonts w:eastAsia="Times New Roman" w:cstheme="minorHAnsi"/>
          <w:sz w:val="24"/>
          <w:szCs w:val="24"/>
          <w:lang w:val="en"/>
        </w:rPr>
        <w:t xml:space="preserve"> </w:t>
      </w:r>
      <w:r w:rsidRPr="00586AA4">
        <w:rPr>
          <w:rFonts w:eastAsia="Times New Roman" w:cstheme="minorHAnsi"/>
          <w:sz w:val="24"/>
          <w:szCs w:val="24"/>
          <w:lang w:val="en"/>
        </w:rPr>
        <w:t xml:space="preserve">print and </w:t>
      </w:r>
      <w:proofErr w:type="spellStart"/>
      <w:r w:rsidRPr="00586AA4">
        <w:rPr>
          <w:rFonts w:eastAsia="Times New Roman" w:cstheme="minorHAnsi"/>
          <w:sz w:val="24"/>
          <w:szCs w:val="24"/>
          <w:lang w:val="en"/>
        </w:rPr>
        <w:t>jbeam-impl</w:t>
      </w:r>
      <w:proofErr w:type="spellEnd"/>
      <w:r w:rsidRPr="00586AA4">
        <w:rPr>
          <w:rFonts w:eastAsia="Times New Roman" w:cstheme="minorHAnsi"/>
          <w:sz w:val="24"/>
          <w:szCs w:val="24"/>
          <w:lang w:val="en"/>
        </w:rPr>
        <w:t>) into JAR files to ease the confusion around the creation timestamp of the jar file.</w:t>
      </w:r>
    </w:p>
    <w:p w:rsidR="00CE3D32" w:rsidRDefault="00CE3D32" w:rsidP="00BD116A">
      <w:pPr>
        <w:pStyle w:val="Heading3"/>
        <w:ind w:firstLine="720"/>
        <w:rPr>
          <w:rFonts w:ascii="Verdana" w:hAnsi="Verdana"/>
          <w:lang w:val="en"/>
        </w:rPr>
      </w:pPr>
      <w:bookmarkStart w:id="70" w:name="_Toc400643490"/>
      <w:r>
        <w:rPr>
          <w:rFonts w:ascii="Verdana" w:hAnsi="Verdana"/>
          <w:i/>
          <w:iCs/>
          <w:lang w:val="en"/>
        </w:rPr>
        <w:t>Tip 4</w:t>
      </w:r>
      <w:r>
        <w:rPr>
          <w:rFonts w:ascii="Verdana" w:hAnsi="Verdana"/>
          <w:lang w:val="en"/>
        </w:rPr>
        <w:t>: Speed up the waiting time between the Processor and Listener</w:t>
      </w:r>
      <w:bookmarkStart w:id="71" w:name="Tip_4:_Speed_up_the_waiting_time_between"/>
      <w:bookmarkEnd w:id="70"/>
      <w:bookmarkEnd w:id="71"/>
    </w:p>
    <w:p w:rsidR="00CE3D32" w:rsidRPr="00586AA4" w:rsidRDefault="00CE3D32" w:rsidP="00CE3D32">
      <w:pPr>
        <w:pStyle w:val="NormalWeb"/>
        <w:rPr>
          <w:rFonts w:asciiTheme="minorHAnsi" w:hAnsiTheme="minorHAnsi" w:cstheme="minorHAnsi"/>
          <w:lang w:val="en"/>
        </w:rPr>
      </w:pPr>
      <w:proofErr w:type="spellStart"/>
      <w:r w:rsidRPr="00586AA4">
        <w:rPr>
          <w:rFonts w:asciiTheme="minorHAnsi" w:hAnsiTheme="minorHAnsi" w:cstheme="minorHAnsi"/>
          <w:lang w:val="en"/>
        </w:rPr>
        <w:t>JBeam</w:t>
      </w:r>
      <w:proofErr w:type="spellEnd"/>
      <w:r w:rsidRPr="00586AA4">
        <w:rPr>
          <w:rFonts w:asciiTheme="minorHAnsi" w:hAnsiTheme="minorHAnsi" w:cstheme="minorHAnsi"/>
          <w:lang w:val="en"/>
        </w:rPr>
        <w:t xml:space="preserve"> uses PRE (Process Request Engine) as an executor/scheduler. The value of the property</w:t>
      </w:r>
      <w:r>
        <w:rPr>
          <w:rFonts w:ascii="Verdana" w:hAnsi="Verdana"/>
          <w:lang w:val="en"/>
        </w:rPr>
        <w:t xml:space="preserve"> </w:t>
      </w:r>
      <w:proofErr w:type="spellStart"/>
      <w:r>
        <w:rPr>
          <w:rStyle w:val="HTMLTypewriter"/>
          <w:lang w:val="en"/>
        </w:rPr>
        <w:t>waitinterval</w:t>
      </w:r>
      <w:proofErr w:type="spellEnd"/>
      <w:r>
        <w:rPr>
          <w:rFonts w:ascii="Verdana" w:hAnsi="Verdana"/>
          <w:lang w:val="en"/>
        </w:rPr>
        <w:t xml:space="preserve"> </w:t>
      </w:r>
      <w:r w:rsidRPr="00586AA4">
        <w:rPr>
          <w:rFonts w:asciiTheme="minorHAnsi" w:hAnsiTheme="minorHAnsi" w:cstheme="minorHAnsi"/>
          <w:lang w:val="en"/>
        </w:rPr>
        <w:t>in file</w:t>
      </w:r>
      <w:r>
        <w:rPr>
          <w:rFonts w:ascii="Verdana" w:hAnsi="Verdana"/>
          <w:lang w:val="en"/>
        </w:rPr>
        <w:t xml:space="preserve"> </w:t>
      </w:r>
      <w:proofErr w:type="spellStart"/>
      <w:r>
        <w:rPr>
          <w:rStyle w:val="HTMLTypewriter"/>
          <w:lang w:val="en"/>
        </w:rPr>
        <w:t>pr.properties</w:t>
      </w:r>
      <w:proofErr w:type="spellEnd"/>
      <w:r>
        <w:rPr>
          <w:rFonts w:ascii="Verdana" w:hAnsi="Verdana"/>
          <w:lang w:val="en"/>
        </w:rPr>
        <w:t xml:space="preserve"> </w:t>
      </w:r>
      <w:r w:rsidRPr="00586AA4">
        <w:rPr>
          <w:rFonts w:asciiTheme="minorHAnsi" w:hAnsiTheme="minorHAnsi" w:cstheme="minorHAnsi"/>
          <w:lang w:val="en"/>
        </w:rPr>
        <w:t>should be lowered to decrease the wait period between two scans for queued requests.</w:t>
      </w:r>
    </w:p>
    <w:p w:rsidR="001D51AB" w:rsidRDefault="001D51A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3C4BFB" w:rsidRDefault="003C4BFB" w:rsidP="001D51AB">
      <w:pPr>
        <w:spacing w:line="360" w:lineRule="auto"/>
      </w:pPr>
    </w:p>
    <w:p w:rsidR="00D90233" w:rsidRDefault="00D90233" w:rsidP="001D51AB">
      <w:pPr>
        <w:spacing w:line="360" w:lineRule="auto"/>
      </w:pPr>
    </w:p>
    <w:p w:rsidR="001D51AB" w:rsidRPr="00D90233" w:rsidRDefault="001D51AB" w:rsidP="008A6A41">
      <w:pPr>
        <w:pStyle w:val="Heading2"/>
        <w:numPr>
          <w:ilvl w:val="0"/>
          <w:numId w:val="7"/>
        </w:numPr>
        <w:spacing w:before="240" w:after="240" w:line="240" w:lineRule="atLeast"/>
        <w:jc w:val="both"/>
        <w:rPr>
          <w:rFonts w:ascii="Trebuchet MS" w:eastAsia="Times New Roman" w:hAnsi="Trebuchet MS" w:cs="Arial"/>
          <w:bCs w:val="0"/>
          <w:iCs/>
          <w:color w:val="000080"/>
          <w:kern w:val="32"/>
          <w:sz w:val="28"/>
          <w:szCs w:val="28"/>
          <w:lang w:val="en-GB" w:eastAsia="en-GB"/>
        </w:rPr>
      </w:pPr>
      <w:bookmarkStart w:id="72" w:name="_Toc355965903"/>
      <w:bookmarkStart w:id="73" w:name="_Toc400643491"/>
      <w:r w:rsidRPr="00D90233">
        <w:rPr>
          <w:rFonts w:ascii="Trebuchet MS" w:eastAsia="Times New Roman" w:hAnsi="Trebuchet MS" w:cs="Arial"/>
          <w:bCs w:val="0"/>
          <w:iCs/>
          <w:color w:val="000080"/>
          <w:kern w:val="32"/>
          <w:sz w:val="28"/>
          <w:szCs w:val="28"/>
          <w:lang w:val="en-GB" w:eastAsia="en-GB"/>
        </w:rPr>
        <w:lastRenderedPageBreak/>
        <w:t>Appendix</w:t>
      </w:r>
      <w:bookmarkEnd w:id="72"/>
      <w:bookmarkEnd w:id="73"/>
      <w:r w:rsidRPr="00D90233">
        <w:rPr>
          <w:rFonts w:ascii="Trebuchet MS" w:eastAsia="Times New Roman" w:hAnsi="Trebuchet MS" w:cs="Arial"/>
          <w:bCs w:val="0"/>
          <w:iCs/>
          <w:color w:val="000080"/>
          <w:kern w:val="32"/>
          <w:sz w:val="28"/>
          <w:szCs w:val="28"/>
          <w:lang w:val="en-GB" w:eastAsia="en-GB"/>
        </w:rPr>
        <w:tab/>
      </w:r>
    </w:p>
    <w:p w:rsidR="001D51AB" w:rsidRPr="008A6A41" w:rsidRDefault="001D51AB" w:rsidP="008A6A41">
      <w:pPr>
        <w:pStyle w:val="Heading2"/>
        <w:numPr>
          <w:ilvl w:val="1"/>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74" w:name="_Toc251145437"/>
      <w:bookmarkStart w:id="75" w:name="_Toc355965905"/>
      <w:bookmarkStart w:id="76" w:name="_Toc400643492"/>
      <w:r w:rsidRPr="008A6A41">
        <w:rPr>
          <w:rFonts w:ascii="Trebuchet MS" w:eastAsia="Times New Roman" w:hAnsi="Trebuchet MS" w:cs="Arial"/>
          <w:bCs w:val="0"/>
          <w:iCs/>
          <w:color w:val="000080"/>
          <w:kern w:val="32"/>
          <w:sz w:val="24"/>
          <w:szCs w:val="28"/>
          <w:lang w:val="en-GB" w:eastAsia="en-GB"/>
        </w:rPr>
        <w:t>Database Design &amp; Table Structure</w:t>
      </w:r>
      <w:bookmarkEnd w:id="74"/>
      <w:bookmarkEnd w:id="75"/>
      <w:bookmarkEnd w:id="76"/>
      <w:r w:rsidRPr="008A6A41">
        <w:rPr>
          <w:rFonts w:ascii="Trebuchet MS" w:eastAsia="Times New Roman" w:hAnsi="Trebuchet MS" w:cs="Arial"/>
          <w:bCs w:val="0"/>
          <w:iCs/>
          <w:color w:val="000080"/>
          <w:kern w:val="32"/>
          <w:sz w:val="24"/>
          <w:szCs w:val="28"/>
          <w:lang w:val="en-GB" w:eastAsia="en-GB"/>
        </w:rPr>
        <w:t xml:space="preserve"> </w:t>
      </w:r>
    </w:p>
    <w:p w:rsidR="001D51AB" w:rsidRPr="00D90233" w:rsidRDefault="001D51AB" w:rsidP="00D90233">
      <w:pPr>
        <w:rPr>
          <w:b/>
          <w:sz w:val="28"/>
          <w:szCs w:val="28"/>
        </w:rPr>
      </w:pPr>
      <w:bookmarkStart w:id="77" w:name="_Toc251145438"/>
      <w:bookmarkStart w:id="78" w:name="_Toc355965906"/>
      <w:r w:rsidRPr="00D90233">
        <w:rPr>
          <w:b/>
          <w:color w:val="002060"/>
          <w:sz w:val="28"/>
          <w:szCs w:val="28"/>
          <w:lang w:val="en-GB" w:eastAsia="en-GB"/>
        </w:rPr>
        <w:t>Core</w:t>
      </w:r>
      <w:bookmarkEnd w:id="77"/>
      <w:bookmarkEnd w:id="7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9"/>
      </w:tblGrid>
      <w:tr w:rsidR="001D51AB" w:rsidRPr="00D07DCE" w:rsidTr="00A50401">
        <w:trPr>
          <w:trHeight w:val="1379"/>
        </w:trPr>
        <w:tc>
          <w:tcPr>
            <w:tcW w:w="9218" w:type="dxa"/>
            <w:shd w:val="solid" w:color="auto" w:fill="auto"/>
          </w:tcPr>
          <w:p w:rsidR="001D51AB" w:rsidRPr="00D07DCE" w:rsidRDefault="001D51AB" w:rsidP="00A50401">
            <w:pPr>
              <w:jc w:val="both"/>
              <w:rPr>
                <w:b/>
                <w:sz w:val="24"/>
                <w:szCs w:val="24"/>
              </w:rPr>
            </w:pPr>
            <w:r w:rsidRPr="00D07DCE">
              <w:rPr>
                <w:b/>
                <w:sz w:val="24"/>
                <w:szCs w:val="24"/>
              </w:rPr>
              <w:t>Table Name: BATCH</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Note: The batch table with all batch related attributes</w:t>
            </w:r>
          </w:p>
          <w:p w:rsidR="001D51AB" w:rsidRPr="00D07DCE" w:rsidRDefault="001D51AB" w:rsidP="00A50401">
            <w:pPr>
              <w:jc w:val="both"/>
              <w:rPr>
                <w:b/>
                <w:sz w:val="24"/>
                <w:szCs w:val="24"/>
              </w:rPr>
            </w:pPr>
            <w:r w:rsidRPr="00D07DCE">
              <w:rPr>
                <w:b/>
                <w:sz w:val="24"/>
                <w:szCs w:val="24"/>
              </w:rPr>
              <w:t xml:space="preserve">A batch is unique combination of batch number and batch revision number and not just the batch number. </w:t>
            </w:r>
          </w:p>
        </w:tc>
      </w:tr>
      <w:tr w:rsidR="001D51AB" w:rsidRPr="00D07DCE" w:rsidTr="00A50401">
        <w:trPr>
          <w:trHeight w:val="1160"/>
        </w:trPr>
        <w:tc>
          <w:tcPr>
            <w:tcW w:w="9218" w:type="dxa"/>
          </w:tcPr>
          <w:tbl>
            <w:tblPr>
              <w:tblW w:w="8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4"/>
              <w:gridCol w:w="6489"/>
            </w:tblGrid>
            <w:tr w:rsidR="001D51AB" w:rsidRPr="00D07DCE" w:rsidTr="00A50401">
              <w:trPr>
                <w:trHeight w:val="338"/>
              </w:trPr>
              <w:tc>
                <w:tcPr>
                  <w:tcW w:w="2377"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616"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rPr>
                <w:trHeight w:val="573"/>
              </w:trPr>
              <w:tc>
                <w:tcPr>
                  <w:tcW w:w="2377" w:type="dxa"/>
                </w:tcPr>
                <w:p w:rsidR="001D51AB" w:rsidRPr="00D07DCE" w:rsidRDefault="001D51AB" w:rsidP="00A50401">
                  <w:pPr>
                    <w:jc w:val="both"/>
                    <w:rPr>
                      <w:sz w:val="24"/>
                      <w:szCs w:val="24"/>
                    </w:rPr>
                  </w:pPr>
                  <w:r w:rsidRPr="00D07DCE">
                    <w:rPr>
                      <w:sz w:val="24"/>
                      <w:szCs w:val="24"/>
                    </w:rPr>
                    <w:t>BATCH_NO</w:t>
                  </w:r>
                </w:p>
              </w:tc>
              <w:tc>
                <w:tcPr>
                  <w:tcW w:w="6616" w:type="dxa"/>
                </w:tcPr>
                <w:p w:rsidR="001D51AB" w:rsidRPr="00D07DCE" w:rsidRDefault="001D51AB" w:rsidP="00A50401">
                  <w:pPr>
                    <w:jc w:val="both"/>
                    <w:rPr>
                      <w:sz w:val="24"/>
                      <w:szCs w:val="24"/>
                    </w:rPr>
                  </w:pPr>
                  <w:r w:rsidRPr="00D07DCE">
                    <w:rPr>
                      <w:sz w:val="24"/>
                      <w:szCs w:val="24"/>
                    </w:rPr>
                    <w:t xml:space="preserve">The batch number. </w:t>
                  </w:r>
                  <w:r w:rsidRPr="00D07DCE">
                    <w:rPr>
                      <w:i/>
                      <w:sz w:val="24"/>
                      <w:szCs w:val="24"/>
                    </w:rPr>
                    <w:t>Use BATCH_SEQ for fetching the next value for the batch number.</w:t>
                  </w:r>
                  <w:r w:rsidRPr="00D07DCE">
                    <w:rPr>
                      <w:sz w:val="24"/>
                      <w:szCs w:val="24"/>
                    </w:rPr>
                    <w:t xml:space="preserve"> </w:t>
                  </w:r>
                </w:p>
              </w:tc>
            </w:tr>
            <w:tr w:rsidR="001D51AB" w:rsidRPr="00D07DCE" w:rsidTr="00A50401">
              <w:trPr>
                <w:trHeight w:val="338"/>
              </w:trPr>
              <w:tc>
                <w:tcPr>
                  <w:tcW w:w="2377" w:type="dxa"/>
                </w:tcPr>
                <w:p w:rsidR="001D51AB" w:rsidRPr="00D07DCE" w:rsidRDefault="001D51AB" w:rsidP="00A50401">
                  <w:pPr>
                    <w:jc w:val="both"/>
                    <w:rPr>
                      <w:sz w:val="24"/>
                      <w:szCs w:val="24"/>
                    </w:rPr>
                  </w:pPr>
                  <w:r w:rsidRPr="00D07DCE">
                    <w:rPr>
                      <w:sz w:val="24"/>
                      <w:szCs w:val="24"/>
                    </w:rPr>
                    <w:t>BATCH_REV_NO</w:t>
                  </w:r>
                </w:p>
              </w:tc>
              <w:tc>
                <w:tcPr>
                  <w:tcW w:w="6616" w:type="dxa"/>
                </w:tcPr>
                <w:p w:rsidR="001D51AB" w:rsidRPr="00D07DCE" w:rsidRDefault="001D51AB" w:rsidP="00A50401">
                  <w:pPr>
                    <w:jc w:val="both"/>
                    <w:rPr>
                      <w:sz w:val="24"/>
                      <w:szCs w:val="24"/>
                    </w:rPr>
                  </w:pPr>
                  <w:r w:rsidRPr="00D07DCE">
                    <w:rPr>
                      <w:sz w:val="24"/>
                      <w:szCs w:val="24"/>
                    </w:rPr>
                    <w:t xml:space="preserve">The batch revision number. </w:t>
                  </w:r>
                </w:p>
              </w:tc>
            </w:tr>
            <w:tr w:rsidR="001D51AB" w:rsidRPr="00D07DCE" w:rsidTr="00A50401">
              <w:trPr>
                <w:trHeight w:val="573"/>
              </w:trPr>
              <w:tc>
                <w:tcPr>
                  <w:tcW w:w="2377" w:type="dxa"/>
                </w:tcPr>
                <w:p w:rsidR="001D51AB" w:rsidRPr="00D07DCE" w:rsidRDefault="001D51AB" w:rsidP="00A50401">
                  <w:pPr>
                    <w:jc w:val="both"/>
                    <w:rPr>
                      <w:sz w:val="24"/>
                      <w:szCs w:val="24"/>
                    </w:rPr>
                  </w:pPr>
                  <w:r w:rsidRPr="00D07DCE">
                    <w:rPr>
                      <w:sz w:val="24"/>
                      <w:szCs w:val="24"/>
                    </w:rPr>
                    <w:t>BATCH_NAME</w:t>
                  </w:r>
                </w:p>
              </w:tc>
              <w:tc>
                <w:tcPr>
                  <w:tcW w:w="6616" w:type="dxa"/>
                </w:tcPr>
                <w:p w:rsidR="001D51AB" w:rsidRPr="00D07DCE" w:rsidRDefault="001D51AB" w:rsidP="00A50401">
                  <w:pPr>
                    <w:jc w:val="both"/>
                    <w:rPr>
                      <w:sz w:val="24"/>
                      <w:szCs w:val="24"/>
                    </w:rPr>
                  </w:pPr>
                  <w:r w:rsidRPr="00D07DCE">
                    <w:rPr>
                      <w:sz w:val="24"/>
                      <w:szCs w:val="24"/>
                    </w:rPr>
                    <w:t>The batch name. Optional. If provided then would be used else a system default generated name would be used</w:t>
                  </w:r>
                </w:p>
              </w:tc>
            </w:tr>
            <w:tr w:rsidR="001D51AB" w:rsidRPr="00D07DCE" w:rsidTr="00A50401">
              <w:trPr>
                <w:trHeight w:val="1834"/>
              </w:trPr>
              <w:tc>
                <w:tcPr>
                  <w:tcW w:w="2377" w:type="dxa"/>
                </w:tcPr>
                <w:p w:rsidR="001D51AB" w:rsidRPr="00D07DCE" w:rsidRDefault="001D51AB" w:rsidP="00A50401">
                  <w:pPr>
                    <w:jc w:val="both"/>
                    <w:rPr>
                      <w:sz w:val="24"/>
                      <w:szCs w:val="24"/>
                    </w:rPr>
                  </w:pPr>
                  <w:r w:rsidRPr="00D07DCE">
                    <w:rPr>
                      <w:sz w:val="24"/>
                      <w:szCs w:val="24"/>
                    </w:rPr>
                    <w:t>BATCH_TYPE</w:t>
                  </w:r>
                </w:p>
              </w:tc>
              <w:tc>
                <w:tcPr>
                  <w:tcW w:w="6616" w:type="dxa"/>
                </w:tcPr>
                <w:p w:rsidR="001D51AB" w:rsidRPr="00D07DCE" w:rsidRDefault="001D51AB" w:rsidP="00A50401">
                  <w:pPr>
                    <w:jc w:val="both"/>
                    <w:rPr>
                      <w:sz w:val="24"/>
                      <w:szCs w:val="24"/>
                    </w:rPr>
                  </w:pPr>
                  <w:r w:rsidRPr="00D07DCE">
                    <w:rPr>
                      <w:sz w:val="24"/>
                      <w:szCs w:val="24"/>
                    </w:rPr>
                    <w:t xml:space="preserve">The batch type. </w:t>
                  </w:r>
                </w:p>
                <w:p w:rsidR="001D51AB" w:rsidRPr="00D07DCE" w:rsidRDefault="001D51AB" w:rsidP="00A50401">
                  <w:pPr>
                    <w:jc w:val="both"/>
                    <w:rPr>
                      <w:sz w:val="24"/>
                      <w:szCs w:val="24"/>
                    </w:rPr>
                  </w:pPr>
                  <w:r w:rsidRPr="00D07DCE">
                    <w:rPr>
                      <w:sz w:val="24"/>
                      <w:szCs w:val="24"/>
                    </w:rPr>
                    <w:t xml:space="preserve">SPECIAL – When the batch is run for a user chosen combination of entities </w:t>
                  </w:r>
                </w:p>
                <w:p w:rsidR="001D51AB" w:rsidRPr="00D07DCE" w:rsidRDefault="001D51AB" w:rsidP="00A50401">
                  <w:pPr>
                    <w:jc w:val="both"/>
                    <w:rPr>
                      <w:sz w:val="24"/>
                      <w:szCs w:val="24"/>
                    </w:rPr>
                  </w:pPr>
                  <w:r w:rsidRPr="00D07DCE">
                    <w:rPr>
                      <w:sz w:val="24"/>
                      <w:szCs w:val="24"/>
                    </w:rPr>
                    <w:t xml:space="preserve">DATE – When the batch is either scheduled or the user chooses to run it for a date. </w:t>
                  </w:r>
                </w:p>
                <w:p w:rsidR="001D51AB" w:rsidRPr="00D07DCE" w:rsidRDefault="001D51AB" w:rsidP="00A50401">
                  <w:pPr>
                    <w:jc w:val="both"/>
                    <w:rPr>
                      <w:sz w:val="24"/>
                      <w:szCs w:val="24"/>
                    </w:rPr>
                  </w:pPr>
                  <w:r w:rsidRPr="00D07DCE">
                    <w:rPr>
                      <w:sz w:val="24"/>
                      <w:szCs w:val="24"/>
                    </w:rPr>
                    <w:t xml:space="preserve">Note: All scheduled batches are DATE type batches. </w:t>
                  </w:r>
                </w:p>
              </w:tc>
            </w:tr>
            <w:tr w:rsidR="001D51AB" w:rsidRPr="00D07DCE" w:rsidTr="00A50401">
              <w:trPr>
                <w:trHeight w:val="2758"/>
              </w:trPr>
              <w:tc>
                <w:tcPr>
                  <w:tcW w:w="2377" w:type="dxa"/>
                </w:tcPr>
                <w:p w:rsidR="001D51AB" w:rsidRPr="00D07DCE" w:rsidRDefault="001D51AB" w:rsidP="00A50401">
                  <w:pPr>
                    <w:jc w:val="both"/>
                    <w:rPr>
                      <w:sz w:val="24"/>
                      <w:szCs w:val="24"/>
                    </w:rPr>
                  </w:pPr>
                  <w:r w:rsidRPr="00D07DCE">
                    <w:rPr>
                      <w:sz w:val="24"/>
                      <w:szCs w:val="24"/>
                    </w:rPr>
                    <w:t>BATCH_END_REASON</w:t>
                  </w:r>
                </w:p>
              </w:tc>
              <w:tc>
                <w:tcPr>
                  <w:tcW w:w="6616" w:type="dxa"/>
                </w:tcPr>
                <w:p w:rsidR="001D51AB" w:rsidRPr="00D07DCE" w:rsidRDefault="001D51AB" w:rsidP="00A50401">
                  <w:pPr>
                    <w:jc w:val="both"/>
                    <w:rPr>
                      <w:sz w:val="24"/>
                      <w:szCs w:val="24"/>
                    </w:rPr>
                  </w:pPr>
                  <w:r w:rsidRPr="00D07DCE">
                    <w:rPr>
                      <w:sz w:val="24"/>
                      <w:szCs w:val="24"/>
                    </w:rPr>
                    <w:t xml:space="preserve">The reason for which the batch ended. The reasons could be either one of – </w:t>
                  </w:r>
                </w:p>
                <w:p w:rsidR="001D51AB" w:rsidRPr="00D07DCE" w:rsidRDefault="001D51AB" w:rsidP="00A50401">
                  <w:pPr>
                    <w:jc w:val="both"/>
                    <w:rPr>
                      <w:sz w:val="24"/>
                      <w:szCs w:val="24"/>
                    </w:rPr>
                  </w:pPr>
                  <w:r w:rsidRPr="00D07DCE">
                    <w:rPr>
                      <w:sz w:val="24"/>
                      <w:szCs w:val="24"/>
                    </w:rPr>
                    <w:t xml:space="preserve">BATCH_COMPLETED – The batch has completed all its activities. </w:t>
                  </w:r>
                </w:p>
                <w:p w:rsidR="001D51AB" w:rsidRPr="00D07DCE" w:rsidRDefault="001D51AB" w:rsidP="00A50401">
                  <w:pPr>
                    <w:jc w:val="both"/>
                    <w:rPr>
                      <w:sz w:val="24"/>
                      <w:szCs w:val="24"/>
                    </w:rPr>
                  </w:pPr>
                  <w:r w:rsidRPr="00D07DCE">
                    <w:rPr>
                      <w:sz w:val="24"/>
                      <w:szCs w:val="24"/>
                    </w:rPr>
                    <w:t>USER_INTERRUPTED – When the user chooses to stop a running batch</w:t>
                  </w:r>
                </w:p>
                <w:p w:rsidR="001D51AB" w:rsidRPr="00D07DCE" w:rsidRDefault="001D51AB" w:rsidP="00A50401">
                  <w:pPr>
                    <w:jc w:val="both"/>
                    <w:rPr>
                      <w:sz w:val="24"/>
                      <w:szCs w:val="24"/>
                    </w:rPr>
                  </w:pPr>
                  <w:r w:rsidRPr="00D07DCE">
                    <w:rPr>
                      <w:sz w:val="24"/>
                      <w:szCs w:val="24"/>
                    </w:rPr>
                    <w:t xml:space="preserve">END_OF_TIME – When the time allotted for the batch is </w:t>
                  </w:r>
                  <w:r w:rsidRPr="00D07DCE">
                    <w:rPr>
                      <w:sz w:val="24"/>
                      <w:szCs w:val="24"/>
                    </w:rPr>
                    <w:lastRenderedPageBreak/>
                    <w:t>exhausted.</w:t>
                  </w:r>
                </w:p>
                <w:p w:rsidR="001D51AB" w:rsidRPr="00D07DCE" w:rsidRDefault="001D51AB" w:rsidP="00A50401">
                  <w:pPr>
                    <w:jc w:val="both"/>
                    <w:rPr>
                      <w:sz w:val="24"/>
                      <w:szCs w:val="24"/>
                    </w:rPr>
                  </w:pPr>
                  <w:r w:rsidRPr="00D07DCE">
                    <w:rPr>
                      <w:sz w:val="24"/>
                      <w:szCs w:val="24"/>
                    </w:rPr>
                    <w:t>BATCH_FAILED – When an object marked as on-fail-exit = ‘Y’ fails there by halting the batch execution.</w:t>
                  </w:r>
                </w:p>
                <w:p w:rsidR="001D51AB" w:rsidRPr="00D07DCE" w:rsidRDefault="001D51AB" w:rsidP="00A50401">
                  <w:pPr>
                    <w:jc w:val="both"/>
                    <w:rPr>
                      <w:sz w:val="24"/>
                      <w:szCs w:val="24"/>
                    </w:rPr>
                  </w:pPr>
                  <w:r w:rsidRPr="00D07DCE">
                    <w:rPr>
                      <w:sz w:val="24"/>
                      <w:szCs w:val="24"/>
                    </w:rPr>
                    <w:t xml:space="preserve">PRE_ISSUED_STOP – When PRE decides to bring down the all the jobs executing under PRE because of some fault or user requests. </w:t>
                  </w:r>
                </w:p>
              </w:tc>
            </w:tr>
            <w:tr w:rsidR="001D51AB" w:rsidRPr="00D07DCE" w:rsidTr="00A50401">
              <w:trPr>
                <w:trHeight w:val="573"/>
              </w:trPr>
              <w:tc>
                <w:tcPr>
                  <w:tcW w:w="2377" w:type="dxa"/>
                </w:tcPr>
                <w:p w:rsidR="001D51AB" w:rsidRPr="00D07DCE" w:rsidRDefault="001D51AB" w:rsidP="00A50401">
                  <w:pPr>
                    <w:jc w:val="both"/>
                    <w:rPr>
                      <w:sz w:val="24"/>
                      <w:szCs w:val="24"/>
                    </w:rPr>
                  </w:pPr>
                  <w:r w:rsidRPr="00D07DCE">
                    <w:rPr>
                      <w:sz w:val="24"/>
                      <w:szCs w:val="24"/>
                    </w:rPr>
                    <w:lastRenderedPageBreak/>
                    <w:t>EXEC_START_TIME</w:t>
                  </w:r>
                </w:p>
              </w:tc>
              <w:tc>
                <w:tcPr>
                  <w:tcW w:w="6616" w:type="dxa"/>
                </w:tcPr>
                <w:p w:rsidR="001D51AB" w:rsidRPr="00D07DCE" w:rsidRDefault="001D51AB" w:rsidP="00A50401">
                  <w:pPr>
                    <w:jc w:val="both"/>
                    <w:rPr>
                      <w:sz w:val="24"/>
                      <w:szCs w:val="24"/>
                    </w:rPr>
                  </w:pPr>
                  <w:r w:rsidRPr="00D07DCE">
                    <w:rPr>
                      <w:sz w:val="24"/>
                      <w:szCs w:val="24"/>
                    </w:rPr>
                    <w:t>The start time for the batch. Ideally this is the time when PRE picks up the job and the batch starts its proceedings. This will be System Time and not the database time if they differ (that is in case where database is set to Fixed Date).</w:t>
                  </w:r>
                </w:p>
              </w:tc>
            </w:tr>
            <w:tr w:rsidR="001D51AB" w:rsidRPr="00D07DCE" w:rsidTr="00A50401">
              <w:trPr>
                <w:trHeight w:val="338"/>
              </w:trPr>
              <w:tc>
                <w:tcPr>
                  <w:tcW w:w="2377" w:type="dxa"/>
                </w:tcPr>
                <w:p w:rsidR="001D51AB" w:rsidRPr="00D07DCE" w:rsidRDefault="001D51AB" w:rsidP="00A50401">
                  <w:pPr>
                    <w:jc w:val="both"/>
                    <w:rPr>
                      <w:sz w:val="24"/>
                      <w:szCs w:val="24"/>
                    </w:rPr>
                  </w:pPr>
                  <w:r w:rsidRPr="00D07DCE">
                    <w:rPr>
                      <w:sz w:val="24"/>
                      <w:szCs w:val="24"/>
                    </w:rPr>
                    <w:t>EXEC_END_TIME</w:t>
                  </w:r>
                </w:p>
              </w:tc>
              <w:tc>
                <w:tcPr>
                  <w:tcW w:w="6616" w:type="dxa"/>
                </w:tcPr>
                <w:p w:rsidR="001D51AB" w:rsidRPr="00D07DCE" w:rsidRDefault="001D51AB" w:rsidP="00A50401">
                  <w:pPr>
                    <w:jc w:val="both"/>
                    <w:rPr>
                      <w:sz w:val="24"/>
                      <w:szCs w:val="24"/>
                    </w:rPr>
                  </w:pPr>
                  <w:r w:rsidRPr="00D07DCE">
                    <w:rPr>
                      <w:sz w:val="24"/>
                      <w:szCs w:val="24"/>
                    </w:rPr>
                    <w:t>The end time for the batch. This will be System Time and not the database time if they differ (that is in case where database is set to Fixed Date).</w:t>
                  </w:r>
                </w:p>
              </w:tc>
            </w:tr>
            <w:tr w:rsidR="001D51AB" w:rsidRPr="00D07DCE" w:rsidTr="00A50401">
              <w:trPr>
                <w:trHeight w:val="338"/>
              </w:trPr>
              <w:tc>
                <w:tcPr>
                  <w:tcW w:w="2377" w:type="dxa"/>
                </w:tcPr>
                <w:p w:rsidR="001D51AB" w:rsidRPr="00D07DCE" w:rsidRDefault="001D51AB" w:rsidP="00A50401">
                  <w:pPr>
                    <w:jc w:val="both"/>
                    <w:rPr>
                      <w:sz w:val="24"/>
                      <w:szCs w:val="24"/>
                    </w:rPr>
                  </w:pPr>
                  <w:r w:rsidRPr="00D07DCE">
                    <w:rPr>
                      <w:sz w:val="24"/>
                      <w:szCs w:val="24"/>
                    </w:rPr>
                    <w:t>BATCH_START_USER</w:t>
                  </w:r>
                </w:p>
              </w:tc>
              <w:tc>
                <w:tcPr>
                  <w:tcW w:w="6616" w:type="dxa"/>
                </w:tcPr>
                <w:p w:rsidR="001D51AB" w:rsidRPr="00D07DCE" w:rsidRDefault="001D51AB" w:rsidP="00A50401">
                  <w:pPr>
                    <w:jc w:val="both"/>
                    <w:rPr>
                      <w:sz w:val="24"/>
                      <w:szCs w:val="24"/>
                    </w:rPr>
                  </w:pPr>
                  <w:r w:rsidRPr="00D07DCE">
                    <w:rPr>
                      <w:sz w:val="24"/>
                      <w:szCs w:val="24"/>
                    </w:rPr>
                    <w:t xml:space="preserve">The user that initiated the batch. </w:t>
                  </w:r>
                </w:p>
              </w:tc>
            </w:tr>
            <w:tr w:rsidR="001D51AB" w:rsidRPr="00D07DCE" w:rsidTr="00A50401">
              <w:trPr>
                <w:trHeight w:val="352"/>
              </w:trPr>
              <w:tc>
                <w:tcPr>
                  <w:tcW w:w="2377" w:type="dxa"/>
                </w:tcPr>
                <w:p w:rsidR="001D51AB" w:rsidRPr="00D07DCE" w:rsidRDefault="001D51AB" w:rsidP="00A50401">
                  <w:pPr>
                    <w:jc w:val="both"/>
                    <w:rPr>
                      <w:sz w:val="24"/>
                      <w:szCs w:val="24"/>
                    </w:rPr>
                  </w:pPr>
                  <w:r w:rsidRPr="00D07DCE">
                    <w:rPr>
                      <w:sz w:val="24"/>
                      <w:szCs w:val="24"/>
                    </w:rPr>
                    <w:t>BATCH_END_USER</w:t>
                  </w:r>
                </w:p>
              </w:tc>
              <w:tc>
                <w:tcPr>
                  <w:tcW w:w="6616" w:type="dxa"/>
                </w:tcPr>
                <w:p w:rsidR="001D51AB" w:rsidRPr="00D07DCE" w:rsidRDefault="001D51AB" w:rsidP="00A50401">
                  <w:pPr>
                    <w:jc w:val="both"/>
                    <w:rPr>
                      <w:sz w:val="24"/>
                      <w:szCs w:val="24"/>
                    </w:rPr>
                  </w:pPr>
                  <w:r w:rsidRPr="00D07DCE">
                    <w:rPr>
                      <w:sz w:val="24"/>
                      <w:szCs w:val="24"/>
                    </w:rPr>
                    <w:t xml:space="preserve">The user that stopped the batch. </w:t>
                  </w:r>
                </w:p>
              </w:tc>
            </w:tr>
            <w:tr w:rsidR="001D51AB" w:rsidRPr="00D07DCE" w:rsidTr="00A50401">
              <w:trPr>
                <w:trHeight w:val="338"/>
              </w:trPr>
              <w:tc>
                <w:tcPr>
                  <w:tcW w:w="2377" w:type="dxa"/>
                </w:tcPr>
                <w:p w:rsidR="001D51AB" w:rsidRPr="00D07DCE" w:rsidRDefault="001D51AB" w:rsidP="00A50401">
                  <w:pPr>
                    <w:jc w:val="both"/>
                    <w:rPr>
                      <w:sz w:val="24"/>
                      <w:szCs w:val="24"/>
                    </w:rPr>
                  </w:pPr>
                  <w:r w:rsidRPr="00D07DCE">
                    <w:rPr>
                      <w:sz w:val="24"/>
                      <w:szCs w:val="24"/>
                    </w:rPr>
                    <w:t>PROCESS_ID</w:t>
                  </w:r>
                </w:p>
              </w:tc>
              <w:tc>
                <w:tcPr>
                  <w:tcW w:w="6616" w:type="dxa"/>
                </w:tcPr>
                <w:p w:rsidR="001D51AB" w:rsidRPr="00D07DCE" w:rsidRDefault="001D51AB" w:rsidP="00A50401">
                  <w:pPr>
                    <w:jc w:val="both"/>
                    <w:rPr>
                      <w:sz w:val="24"/>
                      <w:szCs w:val="24"/>
                    </w:rPr>
                  </w:pPr>
                  <w:r w:rsidRPr="00D07DCE">
                    <w:rPr>
                      <w:sz w:val="24"/>
                      <w:szCs w:val="24"/>
                    </w:rPr>
                    <w:t>The PRE process identifier that is associated with the current batch</w:t>
                  </w:r>
                </w:p>
              </w:tc>
            </w:tr>
            <w:tr w:rsidR="001D51AB" w:rsidRPr="00D07DCE" w:rsidTr="00A50401">
              <w:trPr>
                <w:trHeight w:val="573"/>
              </w:trPr>
              <w:tc>
                <w:tcPr>
                  <w:tcW w:w="2377" w:type="dxa"/>
                </w:tcPr>
                <w:p w:rsidR="001D51AB" w:rsidRPr="00D07DCE" w:rsidRDefault="001D51AB" w:rsidP="00A50401">
                  <w:pPr>
                    <w:jc w:val="both"/>
                    <w:rPr>
                      <w:sz w:val="24"/>
                      <w:szCs w:val="24"/>
                    </w:rPr>
                  </w:pPr>
                  <w:r w:rsidRPr="00D07DCE">
                    <w:rPr>
                      <w:sz w:val="24"/>
                      <w:szCs w:val="24"/>
                    </w:rPr>
                    <w:t>BATCH_END_REASON</w:t>
                  </w:r>
                </w:p>
              </w:tc>
              <w:tc>
                <w:tcPr>
                  <w:tcW w:w="6616" w:type="dxa"/>
                </w:tcPr>
                <w:p w:rsidR="001D51AB" w:rsidRPr="00D07DCE" w:rsidRDefault="001D51AB" w:rsidP="00A50401">
                  <w:pPr>
                    <w:jc w:val="both"/>
                    <w:rPr>
                      <w:sz w:val="24"/>
                      <w:szCs w:val="24"/>
                    </w:rPr>
                  </w:pPr>
                  <w:r w:rsidRPr="00D07DCE">
                    <w:rPr>
                      <w:sz w:val="24"/>
                      <w:szCs w:val="24"/>
                    </w:rPr>
                    <w:t xml:space="preserve">The reason to end the batch. It can be BATCH_COMPLETED, USER_INTERRUPTED, </w:t>
                  </w:r>
                </w:p>
              </w:tc>
            </w:tr>
            <w:tr w:rsidR="001D51AB" w:rsidRPr="00D07DCE" w:rsidTr="00A50401">
              <w:trPr>
                <w:trHeight w:val="872"/>
              </w:trPr>
              <w:tc>
                <w:tcPr>
                  <w:tcW w:w="2377" w:type="dxa"/>
                </w:tcPr>
                <w:p w:rsidR="001D51AB" w:rsidRPr="00D07DCE" w:rsidRDefault="001D51AB" w:rsidP="00A50401">
                  <w:pPr>
                    <w:jc w:val="both"/>
                    <w:rPr>
                      <w:sz w:val="24"/>
                      <w:szCs w:val="24"/>
                    </w:rPr>
                  </w:pPr>
                  <w:r w:rsidRPr="00D07DCE">
                    <w:rPr>
                      <w:sz w:val="24"/>
                      <w:szCs w:val="24"/>
                    </w:rPr>
                    <w:t>FAILED_OVER</w:t>
                  </w:r>
                </w:p>
              </w:tc>
              <w:tc>
                <w:tcPr>
                  <w:tcW w:w="6616" w:type="dxa"/>
                </w:tcPr>
                <w:p w:rsidR="001D51AB" w:rsidRPr="00D07DCE" w:rsidRDefault="001D51AB" w:rsidP="00A50401">
                  <w:pPr>
                    <w:jc w:val="both"/>
                    <w:rPr>
                      <w:sz w:val="24"/>
                      <w:szCs w:val="24"/>
                    </w:rPr>
                  </w:pPr>
                  <w:r w:rsidRPr="00D07DCE">
                    <w:rPr>
                      <w:sz w:val="24"/>
                      <w:szCs w:val="24"/>
                    </w:rPr>
                    <w:t xml:space="preserve">The flag which will be updated if one PRE crashes and another PRE will continue processing of batch. </w:t>
                  </w:r>
                </w:p>
              </w:tc>
            </w:tr>
            <w:tr w:rsidR="001D51AB" w:rsidRPr="00D07DCE" w:rsidTr="00A50401">
              <w:trPr>
                <w:trHeight w:val="1041"/>
              </w:trPr>
              <w:tc>
                <w:tcPr>
                  <w:tcW w:w="2377" w:type="dxa"/>
                </w:tcPr>
                <w:p w:rsidR="001D51AB" w:rsidRPr="00D07DCE" w:rsidRDefault="001D51AB" w:rsidP="00A50401">
                  <w:pPr>
                    <w:jc w:val="both"/>
                    <w:rPr>
                      <w:sz w:val="24"/>
                      <w:szCs w:val="24"/>
                    </w:rPr>
                  </w:pPr>
                  <w:r w:rsidRPr="00D07DCE">
                    <w:rPr>
                      <w:sz w:val="24"/>
                      <w:szCs w:val="24"/>
                    </w:rPr>
                    <w:t>INSTRUCTION_SEQ_NO</w:t>
                  </w:r>
                </w:p>
              </w:tc>
              <w:tc>
                <w:tcPr>
                  <w:tcW w:w="6616" w:type="dxa"/>
                </w:tcPr>
                <w:p w:rsidR="001D51AB" w:rsidRPr="00D07DCE" w:rsidRDefault="001D51AB" w:rsidP="00A50401">
                  <w:pPr>
                    <w:jc w:val="both"/>
                    <w:rPr>
                      <w:sz w:val="24"/>
                      <w:szCs w:val="24"/>
                    </w:rPr>
                  </w:pPr>
                  <w:r w:rsidRPr="00D07DCE">
                    <w:rPr>
                      <w:sz w:val="24"/>
                      <w:szCs w:val="24"/>
                    </w:rPr>
                    <w:t xml:space="preserve">The unique sequence number from the instruction log. This instruction sequence number has to be the same as that when issued from the MONITOR system for conformance. No sequence is or would be needed for this sequence number.  </w:t>
                  </w:r>
                </w:p>
              </w:tc>
            </w:tr>
          </w:tbl>
          <w:p w:rsidR="001D51AB" w:rsidRPr="00D07DCE" w:rsidRDefault="001D51AB" w:rsidP="00A50401">
            <w:pPr>
              <w:jc w:val="both"/>
              <w:rPr>
                <w:sz w:val="24"/>
                <w:szCs w:val="24"/>
              </w:rPr>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t>Table Name: BATCH_LOCK</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lastRenderedPageBreak/>
              <w:t xml:space="preserve">Note: The batch lock table. This table is to avoid two batches running on the same environment. </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4"/>
              <w:gridCol w:w="6635"/>
            </w:tblGrid>
            <w:tr w:rsidR="001D51AB" w:rsidRPr="00D07DCE" w:rsidTr="00A50401">
              <w:tc>
                <w:tcPr>
                  <w:tcW w:w="2384" w:type="dxa"/>
                  <w:shd w:val="pct15" w:color="auto" w:fill="auto"/>
                </w:tcPr>
                <w:p w:rsidR="001D51AB" w:rsidRPr="00D07DCE" w:rsidRDefault="001D51AB" w:rsidP="00A50401">
                  <w:pPr>
                    <w:jc w:val="both"/>
                    <w:rPr>
                      <w:b/>
                      <w:sz w:val="24"/>
                      <w:szCs w:val="24"/>
                    </w:rPr>
                  </w:pPr>
                  <w:r w:rsidRPr="00D07DCE">
                    <w:rPr>
                      <w:b/>
                      <w:sz w:val="24"/>
                      <w:szCs w:val="24"/>
                    </w:rPr>
                    <w:lastRenderedPageBreak/>
                    <w:t>Column</w:t>
                  </w:r>
                </w:p>
              </w:tc>
              <w:tc>
                <w:tcPr>
                  <w:tcW w:w="6635"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REQ_ID</w:t>
                  </w:r>
                </w:p>
              </w:tc>
              <w:tc>
                <w:tcPr>
                  <w:tcW w:w="6635" w:type="dxa"/>
                </w:tcPr>
                <w:p w:rsidR="001D51AB" w:rsidRPr="00D07DCE" w:rsidRDefault="001D51AB" w:rsidP="00A50401">
                  <w:pPr>
                    <w:jc w:val="both"/>
                    <w:rPr>
                      <w:sz w:val="24"/>
                      <w:szCs w:val="24"/>
                    </w:rPr>
                  </w:pPr>
                  <w:r w:rsidRPr="00D07DCE">
                    <w:rPr>
                      <w:sz w:val="24"/>
                      <w:szCs w:val="24"/>
                    </w:rPr>
                    <w:t xml:space="preserve">The PRE request identifier that has started the batch. </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LOCK_TIME</w:t>
                  </w:r>
                </w:p>
              </w:tc>
              <w:tc>
                <w:tcPr>
                  <w:tcW w:w="6635" w:type="dxa"/>
                </w:tcPr>
                <w:p w:rsidR="001D51AB" w:rsidRPr="00D07DCE" w:rsidRDefault="001D51AB" w:rsidP="00A50401">
                  <w:pPr>
                    <w:jc w:val="both"/>
                    <w:rPr>
                      <w:sz w:val="24"/>
                      <w:szCs w:val="24"/>
                    </w:rPr>
                  </w:pPr>
                  <w:r w:rsidRPr="00D07DCE">
                    <w:rPr>
                      <w:sz w:val="24"/>
                      <w:szCs w:val="24"/>
                    </w:rPr>
                    <w:t xml:space="preserve">The time at which the batch has locked the </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INDICATOR</w:t>
                  </w:r>
                </w:p>
              </w:tc>
              <w:tc>
                <w:tcPr>
                  <w:tcW w:w="6635" w:type="dxa"/>
                </w:tcPr>
                <w:p w:rsidR="001D51AB" w:rsidRPr="00D07DCE" w:rsidRDefault="001D51AB" w:rsidP="00A50401">
                  <w:pPr>
                    <w:jc w:val="both"/>
                    <w:rPr>
                      <w:sz w:val="24"/>
                      <w:szCs w:val="24"/>
                    </w:rPr>
                  </w:pPr>
                  <w:r w:rsidRPr="00D07DCE">
                    <w:rPr>
                      <w:sz w:val="24"/>
                      <w:szCs w:val="24"/>
                    </w:rPr>
                    <w:t xml:space="preserve">An indicator whether – </w:t>
                  </w:r>
                </w:p>
                <w:p w:rsidR="001D51AB" w:rsidRPr="00D07DCE" w:rsidRDefault="001D51AB" w:rsidP="00A50401">
                  <w:pPr>
                    <w:jc w:val="both"/>
                    <w:rPr>
                      <w:sz w:val="24"/>
                      <w:szCs w:val="24"/>
                    </w:rPr>
                  </w:pPr>
                  <w:r w:rsidRPr="00D07DCE">
                    <w:rPr>
                      <w:sz w:val="24"/>
                      <w:szCs w:val="24"/>
                    </w:rPr>
                    <w:t>‘</w:t>
                  </w:r>
                  <w:proofErr w:type="spellStart"/>
                  <w:r w:rsidRPr="00D07DCE">
                    <w:rPr>
                      <w:sz w:val="24"/>
                      <w:szCs w:val="24"/>
                    </w:rPr>
                    <w:t>L’ocked</w:t>
                  </w:r>
                  <w:proofErr w:type="spellEnd"/>
                  <w:r w:rsidRPr="00D07DCE">
                    <w:rPr>
                      <w:sz w:val="24"/>
                      <w:szCs w:val="24"/>
                    </w:rPr>
                    <w:t xml:space="preserve"> for execution </w:t>
                  </w:r>
                </w:p>
                <w:p w:rsidR="001D51AB" w:rsidRPr="00D07DCE" w:rsidRDefault="001D51AB" w:rsidP="00A50401">
                  <w:pPr>
                    <w:jc w:val="both"/>
                    <w:rPr>
                      <w:sz w:val="24"/>
                      <w:szCs w:val="24"/>
                    </w:rPr>
                  </w:pPr>
                  <w:r w:rsidRPr="00D07DCE">
                    <w:rPr>
                      <w:sz w:val="24"/>
                      <w:szCs w:val="24"/>
                    </w:rPr>
                    <w:t>‘</w:t>
                  </w:r>
                  <w:proofErr w:type="spellStart"/>
                  <w:r w:rsidRPr="00D07DCE">
                    <w:rPr>
                      <w:sz w:val="24"/>
                      <w:szCs w:val="24"/>
                    </w:rPr>
                    <w:t>O’pen</w:t>
                  </w:r>
                  <w:proofErr w:type="spellEnd"/>
                  <w:r w:rsidRPr="00D07DCE">
                    <w:rPr>
                      <w:sz w:val="24"/>
                      <w:szCs w:val="24"/>
                    </w:rPr>
                    <w:t xml:space="preserve"> for execution</w:t>
                  </w:r>
                </w:p>
              </w:tc>
            </w:tr>
          </w:tbl>
          <w:p w:rsidR="001D51AB" w:rsidRPr="00D07DCE" w:rsidRDefault="001D51AB" w:rsidP="00A50401">
            <w:pPr>
              <w:jc w:val="both"/>
              <w:rPr>
                <w:sz w:val="24"/>
                <w:szCs w:val="24"/>
              </w:rPr>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t>Table Name: COLUMN_MAP</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 xml:space="preserve">Note: Important table for the batch proceedings. This table is used for – </w:t>
            </w:r>
          </w:p>
          <w:p w:rsidR="001D51AB" w:rsidRPr="00D07DCE" w:rsidRDefault="001D51AB" w:rsidP="001D51AB">
            <w:pPr>
              <w:numPr>
                <w:ilvl w:val="0"/>
                <w:numId w:val="19"/>
              </w:numPr>
              <w:spacing w:after="120" w:line="240" w:lineRule="atLeast"/>
              <w:jc w:val="both"/>
              <w:rPr>
                <w:b/>
                <w:sz w:val="24"/>
                <w:szCs w:val="24"/>
              </w:rPr>
            </w:pPr>
            <w:r w:rsidRPr="00D07DCE">
              <w:rPr>
                <w:b/>
                <w:sz w:val="24"/>
                <w:szCs w:val="24"/>
              </w:rPr>
              <w:t xml:space="preserve">Setting the execution order for the batch </w:t>
            </w:r>
          </w:p>
          <w:p w:rsidR="001D51AB" w:rsidRPr="00D07DCE" w:rsidRDefault="001D51AB" w:rsidP="001D51AB">
            <w:pPr>
              <w:numPr>
                <w:ilvl w:val="0"/>
                <w:numId w:val="19"/>
              </w:numPr>
              <w:spacing w:after="120" w:line="240" w:lineRule="atLeast"/>
              <w:jc w:val="both"/>
              <w:rPr>
                <w:b/>
                <w:sz w:val="24"/>
                <w:szCs w:val="24"/>
              </w:rPr>
            </w:pPr>
            <w:r w:rsidRPr="00D07DCE">
              <w:rPr>
                <w:b/>
                <w:sz w:val="24"/>
                <w:szCs w:val="24"/>
              </w:rPr>
              <w:t>Deciding on the columns to look into while building the query for assignment and execution</w:t>
            </w:r>
          </w:p>
          <w:p w:rsidR="001D51AB" w:rsidRPr="00D07DCE" w:rsidRDefault="001D51AB" w:rsidP="001D51AB">
            <w:pPr>
              <w:numPr>
                <w:ilvl w:val="0"/>
                <w:numId w:val="19"/>
              </w:numPr>
              <w:spacing w:after="120" w:line="240" w:lineRule="atLeast"/>
              <w:jc w:val="both"/>
              <w:rPr>
                <w:b/>
                <w:sz w:val="24"/>
                <w:szCs w:val="24"/>
              </w:rPr>
            </w:pPr>
            <w:r w:rsidRPr="00D07DCE">
              <w:rPr>
                <w:b/>
                <w:sz w:val="24"/>
                <w:szCs w:val="24"/>
              </w:rPr>
              <w:t xml:space="preserve">Decides whether the batch should mark all object for the same entity-value if one of them fails. </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4"/>
              <w:gridCol w:w="6635"/>
            </w:tblGrid>
            <w:tr w:rsidR="001D51AB" w:rsidRPr="00D07DCE" w:rsidTr="00A50401">
              <w:tc>
                <w:tcPr>
                  <w:tcW w:w="2384"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635"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ENTITY</w:t>
                  </w:r>
                </w:p>
              </w:tc>
              <w:tc>
                <w:tcPr>
                  <w:tcW w:w="6635" w:type="dxa"/>
                </w:tcPr>
                <w:p w:rsidR="001D51AB" w:rsidRPr="00D07DCE" w:rsidRDefault="001D51AB" w:rsidP="00A50401">
                  <w:pPr>
                    <w:jc w:val="both"/>
                    <w:rPr>
                      <w:sz w:val="24"/>
                      <w:szCs w:val="24"/>
                    </w:rPr>
                  </w:pPr>
                  <w:r w:rsidRPr="00D07DCE">
                    <w:rPr>
                      <w:sz w:val="24"/>
                      <w:szCs w:val="24"/>
                    </w:rPr>
                    <w:t xml:space="preserve">The entities in the batch. </w:t>
                  </w:r>
                </w:p>
                <w:p w:rsidR="001D51AB" w:rsidRPr="00D07DCE" w:rsidRDefault="001D51AB" w:rsidP="00A50401">
                  <w:pPr>
                    <w:jc w:val="both"/>
                    <w:rPr>
                      <w:sz w:val="24"/>
                      <w:szCs w:val="24"/>
                    </w:rPr>
                  </w:pPr>
                  <w:r w:rsidRPr="00D07DCE">
                    <w:rPr>
                      <w:sz w:val="24"/>
                      <w:szCs w:val="24"/>
                    </w:rPr>
                    <w:t xml:space="preserve">EX: PRE, POLICY, POST etc. </w:t>
                  </w:r>
                </w:p>
                <w:p w:rsidR="001D51AB" w:rsidRPr="00D07DCE" w:rsidRDefault="001D51AB" w:rsidP="00A50401">
                  <w:pPr>
                    <w:jc w:val="both"/>
                    <w:rPr>
                      <w:sz w:val="24"/>
                      <w:szCs w:val="24"/>
                    </w:rPr>
                  </w:pPr>
                  <w:r w:rsidRPr="00D07DCE">
                    <w:rPr>
                      <w:sz w:val="24"/>
                      <w:szCs w:val="24"/>
                    </w:rPr>
                    <w:t xml:space="preserve">Note: GENERAL is optional and is a provision for those objects that do not fall into other entities defined. So in the above case, </w:t>
                  </w:r>
                  <w:proofErr w:type="gramStart"/>
                  <w:r w:rsidRPr="00D07DCE">
                    <w:rPr>
                      <w:sz w:val="24"/>
                      <w:szCs w:val="24"/>
                    </w:rPr>
                    <w:t>if !PRE</w:t>
                  </w:r>
                  <w:proofErr w:type="gramEnd"/>
                  <w:r w:rsidRPr="00D07DCE">
                    <w:rPr>
                      <w:sz w:val="24"/>
                      <w:szCs w:val="24"/>
                    </w:rPr>
                    <w:t xml:space="preserve"> and !POLICY and !POST then others fall into the GENERAL. </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LOOKUP_COLUMN</w:t>
                  </w:r>
                </w:p>
              </w:tc>
              <w:tc>
                <w:tcPr>
                  <w:tcW w:w="6635" w:type="dxa"/>
                </w:tcPr>
                <w:p w:rsidR="001D51AB" w:rsidRPr="00D07DCE" w:rsidRDefault="001D51AB" w:rsidP="00A50401">
                  <w:pPr>
                    <w:jc w:val="both"/>
                    <w:rPr>
                      <w:sz w:val="24"/>
                      <w:szCs w:val="24"/>
                    </w:rPr>
                  </w:pPr>
                  <w:r w:rsidRPr="00D07DCE">
                    <w:rPr>
                      <w:sz w:val="24"/>
                      <w:szCs w:val="24"/>
                    </w:rPr>
                    <w:t xml:space="preserve">The primary lookup column </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LOOKUP_VALUE</w:t>
                  </w:r>
                </w:p>
              </w:tc>
              <w:tc>
                <w:tcPr>
                  <w:tcW w:w="6635" w:type="dxa"/>
                </w:tcPr>
                <w:p w:rsidR="001D51AB" w:rsidRPr="00D07DCE" w:rsidRDefault="001D51AB" w:rsidP="00A50401">
                  <w:pPr>
                    <w:jc w:val="both"/>
                    <w:rPr>
                      <w:sz w:val="24"/>
                      <w:szCs w:val="24"/>
                    </w:rPr>
                  </w:pPr>
                  <w:r w:rsidRPr="00D07DCE">
                    <w:rPr>
                      <w:sz w:val="24"/>
                      <w:szCs w:val="24"/>
                    </w:rPr>
                    <w:t>The primary lookup value column, could be null in which case the value column would be used</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lastRenderedPageBreak/>
                    <w:t>VALUE_COLUMN</w:t>
                  </w:r>
                </w:p>
              </w:tc>
              <w:tc>
                <w:tcPr>
                  <w:tcW w:w="6635" w:type="dxa"/>
                </w:tcPr>
                <w:p w:rsidR="001D51AB" w:rsidRPr="00D07DCE" w:rsidRDefault="001D51AB" w:rsidP="00A50401">
                  <w:pPr>
                    <w:jc w:val="both"/>
                    <w:rPr>
                      <w:sz w:val="24"/>
                      <w:szCs w:val="24"/>
                    </w:rPr>
                  </w:pPr>
                  <w:r w:rsidRPr="00D07DCE">
                    <w:rPr>
                      <w:sz w:val="24"/>
                      <w:szCs w:val="24"/>
                    </w:rPr>
                    <w:t>The value column. This should contain the field name of the column from batch executor. The where clause will be calculated based on the value in this field. If you want to associate two or more fields then these must be separated by a # sign. Also, remember that a similar change is also required in the monitor schema for the same table.</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PRECEDENCE_ORDER</w:t>
                  </w:r>
                </w:p>
              </w:tc>
              <w:tc>
                <w:tcPr>
                  <w:tcW w:w="6635" w:type="dxa"/>
                </w:tcPr>
                <w:p w:rsidR="001D51AB" w:rsidRPr="00D07DCE" w:rsidRDefault="001D51AB" w:rsidP="00A50401">
                  <w:pPr>
                    <w:jc w:val="both"/>
                    <w:rPr>
                      <w:sz w:val="24"/>
                      <w:szCs w:val="24"/>
                    </w:rPr>
                  </w:pPr>
                  <w:r w:rsidRPr="00D07DCE">
                    <w:rPr>
                      <w:sz w:val="24"/>
                      <w:szCs w:val="24"/>
                    </w:rPr>
                    <w:t>The execution order. If POLICY has precedence 2 and ACCOUNT has 3, then POLICY as an entity would be executed before ACCOUNT. ACCOUNT would have to wait for the entire POLICY execution to be completed.</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ON_ERROR_FAIL_ALL</w:t>
                  </w:r>
                </w:p>
              </w:tc>
              <w:tc>
                <w:tcPr>
                  <w:tcW w:w="6635" w:type="dxa"/>
                </w:tcPr>
                <w:p w:rsidR="001D51AB" w:rsidRPr="00D07DCE" w:rsidRDefault="001D51AB" w:rsidP="00A50401">
                  <w:pPr>
                    <w:jc w:val="both"/>
                    <w:rPr>
                      <w:sz w:val="24"/>
                      <w:szCs w:val="24"/>
                    </w:rPr>
                  </w:pPr>
                  <w:r w:rsidRPr="00D07DCE">
                    <w:rPr>
                      <w:sz w:val="24"/>
                      <w:szCs w:val="24"/>
                    </w:rPr>
                    <w:t xml:space="preserve">‘Y’ to mark all other ‘similar’ objects as suspended. </w:t>
                  </w:r>
                </w:p>
                <w:p w:rsidR="001D51AB" w:rsidRPr="00D07DCE" w:rsidRDefault="001D51AB" w:rsidP="00A50401">
                  <w:pPr>
                    <w:jc w:val="both"/>
                    <w:rPr>
                      <w:sz w:val="24"/>
                      <w:szCs w:val="24"/>
                    </w:rPr>
                  </w:pPr>
                  <w:r w:rsidRPr="00D07DCE">
                    <w:rPr>
                      <w:sz w:val="24"/>
                      <w:szCs w:val="24"/>
                    </w:rPr>
                    <w:t>‘N’ or null otherwise</w:t>
                  </w:r>
                </w:p>
                <w:p w:rsidR="001D51AB" w:rsidRPr="00D07DCE" w:rsidRDefault="001D51AB" w:rsidP="00A50401">
                  <w:pPr>
                    <w:jc w:val="both"/>
                    <w:rPr>
                      <w:sz w:val="24"/>
                      <w:szCs w:val="24"/>
                    </w:rPr>
                  </w:pPr>
                  <w:r w:rsidRPr="00D07DCE">
                    <w:rPr>
                      <w:sz w:val="24"/>
                      <w:szCs w:val="24"/>
                    </w:rPr>
                    <w:t>EX. There are 10 records in for POLICY P1.</w:t>
                  </w:r>
                </w:p>
                <w:p w:rsidR="001D51AB" w:rsidRPr="00D07DCE" w:rsidRDefault="001D51AB" w:rsidP="00A50401">
                  <w:pPr>
                    <w:jc w:val="both"/>
                    <w:rPr>
                      <w:sz w:val="24"/>
                      <w:szCs w:val="24"/>
                    </w:rPr>
                  </w:pPr>
                  <w:r w:rsidRPr="00D07DCE">
                    <w:rPr>
                      <w:sz w:val="24"/>
                      <w:szCs w:val="24"/>
                    </w:rPr>
                    <w:t>1 through to 3 have executed successfully. 4</w:t>
                  </w:r>
                  <w:r w:rsidRPr="00D07DCE">
                    <w:rPr>
                      <w:sz w:val="24"/>
                      <w:szCs w:val="24"/>
                      <w:vertAlign w:val="superscript"/>
                    </w:rPr>
                    <w:t>th</w:t>
                  </w:r>
                  <w:r w:rsidRPr="00D07DCE">
                    <w:rPr>
                      <w:sz w:val="24"/>
                      <w:szCs w:val="24"/>
                    </w:rPr>
                    <w:t xml:space="preserve"> has failed. </w:t>
                  </w:r>
                </w:p>
                <w:p w:rsidR="001D51AB" w:rsidRPr="00D07DCE" w:rsidRDefault="001D51AB" w:rsidP="00A50401">
                  <w:pPr>
                    <w:jc w:val="both"/>
                    <w:rPr>
                      <w:sz w:val="24"/>
                      <w:szCs w:val="24"/>
                    </w:rPr>
                  </w:pPr>
                  <w:r w:rsidRPr="00D07DCE">
                    <w:rPr>
                      <w:sz w:val="24"/>
                      <w:szCs w:val="24"/>
                    </w:rPr>
                    <w:t xml:space="preserve">If ON_ERROR_FAIL_ALL = ‘Y’, then the status would be – </w:t>
                  </w:r>
                </w:p>
                <w:p w:rsidR="001D51AB" w:rsidRPr="00D07DCE" w:rsidRDefault="001D51AB" w:rsidP="00A50401">
                  <w:pPr>
                    <w:jc w:val="both"/>
                    <w:rPr>
                      <w:sz w:val="24"/>
                      <w:szCs w:val="24"/>
                    </w:rPr>
                  </w:pPr>
                  <w:r w:rsidRPr="00D07DCE">
                    <w:rPr>
                      <w:sz w:val="24"/>
                      <w:szCs w:val="24"/>
                    </w:rPr>
                    <w:t>1 to 3 = CO</w:t>
                  </w:r>
                </w:p>
                <w:p w:rsidR="001D51AB" w:rsidRPr="00D07DCE" w:rsidRDefault="001D51AB" w:rsidP="00A50401">
                  <w:pPr>
                    <w:jc w:val="both"/>
                    <w:rPr>
                      <w:sz w:val="24"/>
                      <w:szCs w:val="24"/>
                    </w:rPr>
                  </w:pPr>
                  <w:r w:rsidRPr="00D07DCE">
                    <w:rPr>
                      <w:sz w:val="24"/>
                      <w:szCs w:val="24"/>
                    </w:rPr>
                    <w:t xml:space="preserve">4 = ‘99’ </w:t>
                  </w:r>
                </w:p>
                <w:p w:rsidR="001D51AB" w:rsidRPr="00D07DCE" w:rsidRDefault="001D51AB" w:rsidP="00A50401">
                  <w:pPr>
                    <w:jc w:val="both"/>
                    <w:rPr>
                      <w:sz w:val="24"/>
                      <w:szCs w:val="24"/>
                    </w:rPr>
                  </w:pPr>
                  <w:r w:rsidRPr="00D07DCE">
                    <w:rPr>
                      <w:sz w:val="24"/>
                      <w:szCs w:val="24"/>
                    </w:rPr>
                    <w:t xml:space="preserve">5 to 10 = ‘SP’ </w:t>
                  </w:r>
                </w:p>
                <w:p w:rsidR="001D51AB" w:rsidRPr="00D07DCE" w:rsidRDefault="001D51AB" w:rsidP="00A50401">
                  <w:pPr>
                    <w:jc w:val="both"/>
                    <w:rPr>
                      <w:sz w:val="24"/>
                      <w:szCs w:val="24"/>
                    </w:rPr>
                  </w:pPr>
                  <w:r w:rsidRPr="00D07DCE">
                    <w:rPr>
                      <w:sz w:val="24"/>
                      <w:szCs w:val="24"/>
                    </w:rPr>
                    <w:t xml:space="preserve">If ON_ERROR_FAIL_ALL = ‘N’, then the status would be – </w:t>
                  </w:r>
                </w:p>
                <w:p w:rsidR="001D51AB" w:rsidRPr="00D07DCE" w:rsidRDefault="001D51AB" w:rsidP="00A50401">
                  <w:pPr>
                    <w:jc w:val="both"/>
                    <w:rPr>
                      <w:sz w:val="24"/>
                      <w:szCs w:val="24"/>
                    </w:rPr>
                  </w:pPr>
                  <w:r w:rsidRPr="00D07DCE">
                    <w:rPr>
                      <w:sz w:val="24"/>
                      <w:szCs w:val="24"/>
                    </w:rPr>
                    <w:t>1 to 3 = CO</w:t>
                  </w:r>
                </w:p>
                <w:p w:rsidR="001D51AB" w:rsidRPr="00D07DCE" w:rsidRDefault="001D51AB" w:rsidP="00A50401">
                  <w:pPr>
                    <w:jc w:val="both"/>
                    <w:rPr>
                      <w:sz w:val="24"/>
                      <w:szCs w:val="24"/>
                    </w:rPr>
                  </w:pPr>
                  <w:r w:rsidRPr="00D07DCE">
                    <w:rPr>
                      <w:sz w:val="24"/>
                      <w:szCs w:val="24"/>
                    </w:rPr>
                    <w:t xml:space="preserve">4 = ‘99’ </w:t>
                  </w:r>
                </w:p>
                <w:p w:rsidR="001D51AB" w:rsidRPr="00D07DCE" w:rsidRDefault="001D51AB" w:rsidP="00A50401">
                  <w:pPr>
                    <w:jc w:val="both"/>
                    <w:rPr>
                      <w:sz w:val="24"/>
                      <w:szCs w:val="24"/>
                    </w:rPr>
                  </w:pPr>
                  <w:r w:rsidRPr="00D07DCE">
                    <w:rPr>
                      <w:sz w:val="24"/>
                      <w:szCs w:val="24"/>
                    </w:rPr>
                    <w:t>5 to 10 = depends upon the execution status of individual objects</w:t>
                  </w:r>
                </w:p>
              </w:tc>
            </w:tr>
          </w:tbl>
          <w:p w:rsidR="001D51AB" w:rsidRPr="00D07DCE" w:rsidRDefault="001D51AB" w:rsidP="00A50401">
            <w:pPr>
              <w:jc w:val="both"/>
              <w:rPr>
                <w:sz w:val="24"/>
                <w:szCs w:val="24"/>
              </w:rPr>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17056E" w:rsidRDefault="001D51AB" w:rsidP="00A50401">
            <w:pPr>
              <w:jc w:val="both"/>
              <w:rPr>
                <w:b/>
              </w:rPr>
            </w:pPr>
            <w:r w:rsidRPr="0017056E">
              <w:rPr>
                <w:b/>
              </w:rPr>
              <w:t>Table Name: CONFIGURATION</w:t>
            </w:r>
          </w:p>
          <w:p w:rsidR="001D51AB" w:rsidRPr="0017056E" w:rsidRDefault="001D51AB" w:rsidP="00A50401">
            <w:pPr>
              <w:jc w:val="both"/>
              <w:rPr>
                <w:b/>
              </w:rPr>
            </w:pPr>
          </w:p>
          <w:p w:rsidR="001D51AB" w:rsidRPr="0017056E" w:rsidRDefault="001D51AB" w:rsidP="00A50401">
            <w:pPr>
              <w:jc w:val="both"/>
              <w:rPr>
                <w:b/>
              </w:rPr>
            </w:pPr>
            <w:r w:rsidRPr="0017056E">
              <w:rPr>
                <w:b/>
              </w:rPr>
              <w:t xml:space="preserve">Note: Table to set the configurations for the batch core system.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4"/>
              <w:gridCol w:w="6635"/>
            </w:tblGrid>
            <w:tr w:rsidR="001D51AB" w:rsidRPr="00D07DCE" w:rsidTr="00A50401">
              <w:tc>
                <w:tcPr>
                  <w:tcW w:w="2384" w:type="dxa"/>
                  <w:shd w:val="pct15" w:color="auto" w:fill="auto"/>
                </w:tcPr>
                <w:p w:rsidR="001D51AB" w:rsidRPr="00D07DCE" w:rsidRDefault="001D51AB" w:rsidP="00A50401">
                  <w:pPr>
                    <w:jc w:val="both"/>
                    <w:rPr>
                      <w:b/>
                      <w:sz w:val="24"/>
                      <w:szCs w:val="24"/>
                    </w:rPr>
                  </w:pPr>
                  <w:r w:rsidRPr="00D07DCE">
                    <w:rPr>
                      <w:b/>
                      <w:sz w:val="24"/>
                      <w:szCs w:val="24"/>
                    </w:rPr>
                    <w:lastRenderedPageBreak/>
                    <w:t>Column</w:t>
                  </w:r>
                </w:p>
              </w:tc>
              <w:tc>
                <w:tcPr>
                  <w:tcW w:w="6635"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CODE1</w:t>
                  </w:r>
                </w:p>
              </w:tc>
              <w:tc>
                <w:tcPr>
                  <w:tcW w:w="6635" w:type="dxa"/>
                </w:tcPr>
                <w:p w:rsidR="001D51AB" w:rsidRPr="00D07DCE" w:rsidRDefault="001D51AB" w:rsidP="00A50401">
                  <w:pPr>
                    <w:jc w:val="both"/>
                    <w:rPr>
                      <w:sz w:val="24"/>
                      <w:szCs w:val="24"/>
                    </w:rPr>
                  </w:pPr>
                  <w:r w:rsidRPr="00D07DCE">
                    <w:rPr>
                      <w:sz w:val="24"/>
                      <w:szCs w:val="24"/>
                    </w:rPr>
                    <w:t>Defines the first level configuration value</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CODE2</w:t>
                  </w:r>
                </w:p>
              </w:tc>
              <w:tc>
                <w:tcPr>
                  <w:tcW w:w="6635" w:type="dxa"/>
                </w:tcPr>
                <w:p w:rsidR="001D51AB" w:rsidRPr="00D07DCE" w:rsidRDefault="001D51AB" w:rsidP="00A50401">
                  <w:pPr>
                    <w:jc w:val="both"/>
                    <w:rPr>
                      <w:sz w:val="24"/>
                      <w:szCs w:val="24"/>
                    </w:rPr>
                  </w:pPr>
                  <w:r w:rsidRPr="00D07DCE">
                    <w:rPr>
                      <w:sz w:val="24"/>
                      <w:szCs w:val="24"/>
                    </w:rPr>
                    <w:t>Defines the second level configuration value</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CODE3</w:t>
                  </w:r>
                </w:p>
              </w:tc>
              <w:tc>
                <w:tcPr>
                  <w:tcW w:w="6635" w:type="dxa"/>
                </w:tcPr>
                <w:p w:rsidR="001D51AB" w:rsidRPr="00D07DCE" w:rsidRDefault="001D51AB" w:rsidP="00A50401">
                  <w:pPr>
                    <w:jc w:val="both"/>
                    <w:rPr>
                      <w:sz w:val="24"/>
                      <w:szCs w:val="24"/>
                    </w:rPr>
                  </w:pPr>
                  <w:r w:rsidRPr="00D07DCE">
                    <w:rPr>
                      <w:sz w:val="24"/>
                      <w:szCs w:val="24"/>
                    </w:rPr>
                    <w:t>Defines the third level configuration value</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VALUE</w:t>
                  </w:r>
                </w:p>
              </w:tc>
              <w:tc>
                <w:tcPr>
                  <w:tcW w:w="6635" w:type="dxa"/>
                </w:tcPr>
                <w:p w:rsidR="001D51AB" w:rsidRPr="00D07DCE" w:rsidRDefault="001D51AB" w:rsidP="00A50401">
                  <w:pPr>
                    <w:jc w:val="both"/>
                    <w:rPr>
                      <w:sz w:val="24"/>
                      <w:szCs w:val="24"/>
                    </w:rPr>
                  </w:pPr>
                  <w:r w:rsidRPr="00D07DCE">
                    <w:rPr>
                      <w:sz w:val="24"/>
                      <w:szCs w:val="24"/>
                    </w:rPr>
                    <w:t xml:space="preserve">The configuration value </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VALUE_TYPE</w:t>
                  </w:r>
                </w:p>
              </w:tc>
              <w:tc>
                <w:tcPr>
                  <w:tcW w:w="6635" w:type="dxa"/>
                </w:tcPr>
                <w:p w:rsidR="001D51AB" w:rsidRPr="00D07DCE" w:rsidRDefault="001D51AB" w:rsidP="00A50401">
                  <w:pPr>
                    <w:jc w:val="both"/>
                    <w:rPr>
                      <w:sz w:val="24"/>
                      <w:szCs w:val="24"/>
                    </w:rPr>
                  </w:pPr>
                  <w:r w:rsidRPr="00D07DCE">
                    <w:rPr>
                      <w:sz w:val="24"/>
                      <w:szCs w:val="24"/>
                    </w:rPr>
                    <w:t xml:space="preserve">The configuration value type </w:t>
                  </w:r>
                </w:p>
                <w:p w:rsidR="001D51AB" w:rsidRPr="00D07DCE" w:rsidRDefault="001D51AB" w:rsidP="00A50401">
                  <w:pPr>
                    <w:jc w:val="both"/>
                    <w:rPr>
                      <w:sz w:val="24"/>
                      <w:szCs w:val="24"/>
                    </w:rPr>
                  </w:pPr>
                  <w:r w:rsidRPr="00D07DCE">
                    <w:rPr>
                      <w:sz w:val="24"/>
                      <w:szCs w:val="24"/>
                    </w:rPr>
                    <w:t xml:space="preserve">S – String </w:t>
                  </w:r>
                </w:p>
                <w:p w:rsidR="001D51AB" w:rsidRPr="00D07DCE" w:rsidRDefault="001D51AB" w:rsidP="00A50401">
                  <w:pPr>
                    <w:jc w:val="both"/>
                    <w:rPr>
                      <w:sz w:val="24"/>
                      <w:szCs w:val="24"/>
                    </w:rPr>
                  </w:pPr>
                  <w:r w:rsidRPr="00D07DCE">
                    <w:rPr>
                      <w:sz w:val="24"/>
                      <w:szCs w:val="24"/>
                    </w:rPr>
                    <w:t xml:space="preserve">I – Integer </w:t>
                  </w:r>
                </w:p>
                <w:p w:rsidR="001D51AB" w:rsidRPr="00D07DCE" w:rsidRDefault="001D51AB" w:rsidP="00A50401">
                  <w:pPr>
                    <w:jc w:val="both"/>
                    <w:rPr>
                      <w:sz w:val="24"/>
                      <w:szCs w:val="24"/>
                    </w:rPr>
                  </w:pPr>
                  <w:r w:rsidRPr="00D07DCE">
                    <w:rPr>
                      <w:sz w:val="24"/>
                      <w:szCs w:val="24"/>
                    </w:rPr>
                    <w:t>D – Date</w:t>
                  </w:r>
                </w:p>
              </w:tc>
            </w:tr>
            <w:tr w:rsidR="001D51AB" w:rsidRPr="00D07DCE" w:rsidTr="00A50401">
              <w:tc>
                <w:tcPr>
                  <w:tcW w:w="2384" w:type="dxa"/>
                </w:tcPr>
                <w:p w:rsidR="001D51AB" w:rsidRPr="00D07DCE" w:rsidRDefault="001D51AB" w:rsidP="00A50401">
                  <w:pPr>
                    <w:jc w:val="both"/>
                    <w:rPr>
                      <w:sz w:val="24"/>
                      <w:szCs w:val="24"/>
                    </w:rPr>
                  </w:pPr>
                  <w:r w:rsidRPr="00D07DCE">
                    <w:rPr>
                      <w:sz w:val="24"/>
                      <w:szCs w:val="24"/>
                    </w:rPr>
                    <w:t>DESCRIPTION</w:t>
                  </w:r>
                </w:p>
              </w:tc>
              <w:tc>
                <w:tcPr>
                  <w:tcW w:w="6635" w:type="dxa"/>
                </w:tcPr>
                <w:p w:rsidR="001D51AB" w:rsidRPr="00D07DCE" w:rsidRDefault="001D51AB" w:rsidP="00A50401">
                  <w:pPr>
                    <w:jc w:val="both"/>
                    <w:rPr>
                      <w:sz w:val="24"/>
                      <w:szCs w:val="24"/>
                    </w:rPr>
                  </w:pPr>
                  <w:r w:rsidRPr="00D07DCE">
                    <w:rPr>
                      <w:sz w:val="24"/>
                      <w:szCs w:val="24"/>
                    </w:rPr>
                    <w:t>The description for each of the configuration item.</w:t>
                  </w:r>
                </w:p>
              </w:tc>
            </w:tr>
          </w:tbl>
          <w:p w:rsidR="001D51AB" w:rsidRPr="0017056E" w:rsidRDefault="001D51AB" w:rsidP="00A50401">
            <w:pPr>
              <w:jc w:val="both"/>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t>Table Name: DEAD_MESSAGE_QUEUE</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Note: Table where all message that could not be processed would fall</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1D51AB" w:rsidRPr="00D07DCE" w:rsidTr="00A50401">
              <w:tc>
                <w:tcPr>
                  <w:tcW w:w="2417"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602"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ID</w:t>
                  </w:r>
                </w:p>
              </w:tc>
              <w:tc>
                <w:tcPr>
                  <w:tcW w:w="6602" w:type="dxa"/>
                </w:tcPr>
                <w:p w:rsidR="001D51AB" w:rsidRPr="00D07DCE" w:rsidRDefault="001D51AB" w:rsidP="00A50401">
                  <w:pPr>
                    <w:jc w:val="both"/>
                    <w:rPr>
                      <w:sz w:val="24"/>
                      <w:szCs w:val="24"/>
                    </w:rPr>
                  </w:pPr>
                  <w:r w:rsidRPr="00D07DCE">
                    <w:rPr>
                      <w:sz w:val="24"/>
                      <w:szCs w:val="24"/>
                    </w:rPr>
                    <w:t>The identifier of the message</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I_O_MODE</w:t>
                  </w:r>
                </w:p>
              </w:tc>
              <w:tc>
                <w:tcPr>
                  <w:tcW w:w="6602" w:type="dxa"/>
                </w:tcPr>
                <w:p w:rsidR="001D51AB" w:rsidRPr="00D07DCE" w:rsidRDefault="001D51AB" w:rsidP="00A50401">
                  <w:pPr>
                    <w:jc w:val="both"/>
                    <w:rPr>
                      <w:sz w:val="24"/>
                      <w:szCs w:val="24"/>
                    </w:rPr>
                  </w:pPr>
                  <w:r w:rsidRPr="00D07DCE">
                    <w:rPr>
                      <w:sz w:val="24"/>
                      <w:szCs w:val="24"/>
                    </w:rPr>
                    <w:t>Inbound or Outbound message</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MESSAGE</w:t>
                  </w:r>
                </w:p>
              </w:tc>
              <w:tc>
                <w:tcPr>
                  <w:tcW w:w="6602" w:type="dxa"/>
                </w:tcPr>
                <w:p w:rsidR="001D51AB" w:rsidRPr="00D07DCE" w:rsidRDefault="001D51AB" w:rsidP="00A50401">
                  <w:pPr>
                    <w:jc w:val="both"/>
                    <w:rPr>
                      <w:sz w:val="24"/>
                      <w:szCs w:val="24"/>
                    </w:rPr>
                  </w:pPr>
                  <w:r w:rsidRPr="00D07DCE">
                    <w:rPr>
                      <w:sz w:val="24"/>
                      <w:szCs w:val="24"/>
                    </w:rPr>
                    <w:t>The message</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PARAM</w:t>
                  </w:r>
                </w:p>
              </w:tc>
              <w:tc>
                <w:tcPr>
                  <w:tcW w:w="6602" w:type="dxa"/>
                </w:tcPr>
                <w:p w:rsidR="001D51AB" w:rsidRPr="00D07DCE" w:rsidRDefault="001D51AB" w:rsidP="00A50401">
                  <w:pPr>
                    <w:jc w:val="both"/>
                    <w:rPr>
                      <w:sz w:val="24"/>
                      <w:szCs w:val="24"/>
                    </w:rPr>
                  </w:pPr>
                  <w:r w:rsidRPr="00D07DCE">
                    <w:rPr>
                      <w:sz w:val="24"/>
                      <w:szCs w:val="24"/>
                    </w:rPr>
                    <w:t xml:space="preserve">The message parameters, if any. </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ERROR_DESCRIPTION</w:t>
                  </w:r>
                </w:p>
              </w:tc>
              <w:tc>
                <w:tcPr>
                  <w:tcW w:w="6602" w:type="dxa"/>
                </w:tcPr>
                <w:p w:rsidR="001D51AB" w:rsidRPr="00D07DCE" w:rsidRDefault="001D51AB" w:rsidP="00A50401">
                  <w:pPr>
                    <w:jc w:val="both"/>
                    <w:rPr>
                      <w:sz w:val="24"/>
                      <w:szCs w:val="24"/>
                    </w:rPr>
                  </w:pPr>
                  <w:r w:rsidRPr="00D07DCE">
                    <w:rPr>
                      <w:sz w:val="24"/>
                      <w:szCs w:val="24"/>
                    </w:rPr>
                    <w:t xml:space="preserve">The </w:t>
                  </w:r>
                  <w:proofErr w:type="gramStart"/>
                  <w:r w:rsidRPr="00D07DCE">
                    <w:rPr>
                      <w:sz w:val="24"/>
                      <w:szCs w:val="24"/>
                    </w:rPr>
                    <w:t>e</w:t>
                  </w:r>
                  <w:r w:rsidR="00D90233">
                    <w:rPr>
                      <w:sz w:val="24"/>
                      <w:szCs w:val="24"/>
                    </w:rPr>
                    <w:t>xception stack</w:t>
                  </w:r>
                  <w:proofErr w:type="gramEnd"/>
                  <w:r w:rsidR="00D90233">
                    <w:rPr>
                      <w:sz w:val="24"/>
                      <w:szCs w:val="24"/>
                    </w:rPr>
                    <w:t xml:space="preserve"> </w:t>
                  </w:r>
                  <w:r w:rsidRPr="00D07DCE">
                    <w:rPr>
                      <w:sz w:val="24"/>
                      <w:szCs w:val="24"/>
                    </w:rPr>
                    <w:t xml:space="preserve">trace as to why the processing of the message failed. </w:t>
                  </w:r>
                </w:p>
              </w:tc>
            </w:tr>
          </w:tbl>
          <w:p w:rsidR="001D51AB" w:rsidRPr="00D07DCE" w:rsidRDefault="001D51AB" w:rsidP="00A50401">
            <w:pPr>
              <w:jc w:val="both"/>
              <w:rPr>
                <w:sz w:val="24"/>
                <w:szCs w:val="24"/>
              </w:rPr>
            </w:pPr>
          </w:p>
        </w:tc>
      </w:tr>
    </w:tbl>
    <w:p w:rsidR="001D51AB" w:rsidRPr="0017056E" w:rsidRDefault="001D51AB" w:rsidP="001D51AB"/>
    <w:p w:rsidR="001D51AB" w:rsidRPr="0017056E" w:rsidRDefault="001D51AB" w:rsidP="001D51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sz w:val="24"/>
                <w:szCs w:val="24"/>
              </w:rPr>
              <w:lastRenderedPageBreak/>
              <w:br w:type="page"/>
            </w:r>
            <w:r w:rsidRPr="00D07DCE">
              <w:rPr>
                <w:sz w:val="24"/>
                <w:szCs w:val="24"/>
              </w:rPr>
              <w:br w:type="page"/>
            </w:r>
            <w:r w:rsidRPr="00D07DCE">
              <w:rPr>
                <w:sz w:val="24"/>
                <w:szCs w:val="24"/>
              </w:rPr>
              <w:br w:type="page"/>
            </w:r>
            <w:r w:rsidRPr="00D07DCE">
              <w:rPr>
                <w:b/>
                <w:sz w:val="24"/>
                <w:szCs w:val="24"/>
              </w:rPr>
              <w:t>Table Name: I_QUEUE</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Note: Table where all IN bound messages should fall for processing</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1D51AB" w:rsidRPr="00D07DCE" w:rsidTr="00A50401">
              <w:tc>
                <w:tcPr>
                  <w:tcW w:w="2417"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602"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ID</w:t>
                  </w:r>
                </w:p>
              </w:tc>
              <w:tc>
                <w:tcPr>
                  <w:tcW w:w="6602" w:type="dxa"/>
                </w:tcPr>
                <w:p w:rsidR="001D51AB" w:rsidRPr="00D07DCE" w:rsidRDefault="001D51AB" w:rsidP="00A50401">
                  <w:pPr>
                    <w:jc w:val="both"/>
                    <w:rPr>
                      <w:sz w:val="24"/>
                      <w:szCs w:val="24"/>
                    </w:rPr>
                  </w:pPr>
                  <w:r w:rsidRPr="00D07DCE">
                    <w:rPr>
                      <w:sz w:val="24"/>
                      <w:szCs w:val="24"/>
                    </w:rPr>
                    <w:t xml:space="preserve">The unique identifier for the message. </w:t>
                  </w:r>
                  <w:r w:rsidRPr="00D07DCE">
                    <w:rPr>
                      <w:i/>
                      <w:sz w:val="24"/>
                      <w:szCs w:val="24"/>
                    </w:rPr>
                    <w:t>Use I_QUEUE_SEQ for fetching the next value.</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MESSAGE</w:t>
                  </w:r>
                </w:p>
              </w:tc>
              <w:tc>
                <w:tcPr>
                  <w:tcW w:w="6602" w:type="dxa"/>
                </w:tcPr>
                <w:p w:rsidR="001D51AB" w:rsidRPr="00D07DCE" w:rsidRDefault="001D51AB" w:rsidP="00A50401">
                  <w:pPr>
                    <w:jc w:val="both"/>
                    <w:rPr>
                      <w:sz w:val="24"/>
                      <w:szCs w:val="24"/>
                    </w:rPr>
                  </w:pPr>
                  <w:r w:rsidRPr="00D07DCE">
                    <w:rPr>
                      <w:sz w:val="24"/>
                      <w:szCs w:val="24"/>
                    </w:rPr>
                    <w:t>The actual message</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PARAM</w:t>
                  </w:r>
                </w:p>
              </w:tc>
              <w:tc>
                <w:tcPr>
                  <w:tcW w:w="6602" w:type="dxa"/>
                </w:tcPr>
                <w:p w:rsidR="001D51AB" w:rsidRPr="00D07DCE" w:rsidRDefault="001D51AB" w:rsidP="00A50401">
                  <w:pPr>
                    <w:jc w:val="both"/>
                    <w:rPr>
                      <w:sz w:val="24"/>
                      <w:szCs w:val="24"/>
                    </w:rPr>
                  </w:pPr>
                  <w:r w:rsidRPr="00D07DCE">
                    <w:rPr>
                      <w:sz w:val="24"/>
                      <w:szCs w:val="24"/>
                    </w:rPr>
                    <w:t>The parameters for the message, if any</w:t>
                  </w:r>
                </w:p>
              </w:tc>
            </w:tr>
          </w:tbl>
          <w:p w:rsidR="001D51AB" w:rsidRPr="00D07DCE" w:rsidRDefault="001D51AB" w:rsidP="00A50401">
            <w:pPr>
              <w:jc w:val="both"/>
              <w:rPr>
                <w:sz w:val="24"/>
                <w:szCs w:val="24"/>
              </w:rPr>
            </w:pPr>
          </w:p>
        </w:tc>
      </w:tr>
    </w:tbl>
    <w:p w:rsidR="001D51AB" w:rsidRDefault="001D51AB" w:rsidP="001D51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t>Table Name: INSTRUCTION_LOG</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 xml:space="preserve">Note: Table where all instructions for the batch core would be stored. </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1D51AB" w:rsidRPr="00D07DCE" w:rsidTr="00A50401">
              <w:tc>
                <w:tcPr>
                  <w:tcW w:w="2417"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602"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SEQ_NO</w:t>
                  </w:r>
                </w:p>
              </w:tc>
              <w:tc>
                <w:tcPr>
                  <w:tcW w:w="6602" w:type="dxa"/>
                </w:tcPr>
                <w:p w:rsidR="001D51AB" w:rsidRPr="00D07DCE" w:rsidRDefault="001D51AB" w:rsidP="00A50401">
                  <w:pPr>
                    <w:jc w:val="both"/>
                    <w:rPr>
                      <w:sz w:val="24"/>
                      <w:szCs w:val="24"/>
                    </w:rPr>
                  </w:pPr>
                  <w:r w:rsidRPr="00D07DCE">
                    <w:rPr>
                      <w:sz w:val="24"/>
                      <w:szCs w:val="24"/>
                    </w:rPr>
                    <w:t xml:space="preserve">The unique sequence number for the instruction log. This instruction sequence number has to be the same as that when issued from the MONITOR system for conformance. No sequence is or would be needed for this sequence number.  </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BATCH_NO</w:t>
                  </w:r>
                </w:p>
              </w:tc>
              <w:tc>
                <w:tcPr>
                  <w:tcW w:w="6602" w:type="dxa"/>
                </w:tcPr>
                <w:p w:rsidR="001D51AB" w:rsidRPr="00D07DCE" w:rsidRDefault="001D51AB" w:rsidP="00A50401">
                  <w:pPr>
                    <w:jc w:val="both"/>
                    <w:rPr>
                      <w:sz w:val="24"/>
                      <w:szCs w:val="24"/>
                    </w:rPr>
                  </w:pPr>
                  <w:r w:rsidRPr="00D07DCE">
                    <w:rPr>
                      <w:sz w:val="24"/>
                      <w:szCs w:val="24"/>
                    </w:rPr>
                    <w:t>The batch number. It is not mandatory that the batch number and revision number would always exist, as there could be an instruction to start a batch e.g. BSRUNBATCH and there would not be any batch number to assign. It would eventually be updated with the batch and revision number.</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BATCH_REV_NO</w:t>
                  </w:r>
                </w:p>
              </w:tc>
              <w:tc>
                <w:tcPr>
                  <w:tcW w:w="6602" w:type="dxa"/>
                </w:tcPr>
                <w:p w:rsidR="001D51AB" w:rsidRPr="00D07DCE" w:rsidRDefault="001D51AB" w:rsidP="00A50401">
                  <w:pPr>
                    <w:jc w:val="both"/>
                    <w:rPr>
                      <w:sz w:val="24"/>
                      <w:szCs w:val="24"/>
                    </w:rPr>
                  </w:pPr>
                  <w:r w:rsidRPr="00D07DCE">
                    <w:rPr>
                      <w:sz w:val="24"/>
                      <w:szCs w:val="24"/>
                    </w:rPr>
                    <w:t>The batch revision number</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MESSAGE</w:t>
                  </w:r>
                </w:p>
              </w:tc>
              <w:tc>
                <w:tcPr>
                  <w:tcW w:w="6602" w:type="dxa"/>
                </w:tcPr>
                <w:p w:rsidR="001D51AB" w:rsidRPr="00D07DCE" w:rsidRDefault="001D51AB" w:rsidP="00A50401">
                  <w:pPr>
                    <w:jc w:val="both"/>
                    <w:rPr>
                      <w:sz w:val="24"/>
                      <w:szCs w:val="24"/>
                    </w:rPr>
                  </w:pPr>
                  <w:r w:rsidRPr="00D07DCE">
                    <w:rPr>
                      <w:sz w:val="24"/>
                      <w:szCs w:val="24"/>
                    </w:rPr>
                    <w:t>The actual message</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MESSAGE_PARAM</w:t>
                  </w:r>
                </w:p>
              </w:tc>
              <w:tc>
                <w:tcPr>
                  <w:tcW w:w="6602" w:type="dxa"/>
                </w:tcPr>
                <w:p w:rsidR="001D51AB" w:rsidRPr="00D07DCE" w:rsidRDefault="001D51AB" w:rsidP="00A50401">
                  <w:pPr>
                    <w:jc w:val="both"/>
                    <w:rPr>
                      <w:sz w:val="24"/>
                      <w:szCs w:val="24"/>
                    </w:rPr>
                  </w:pPr>
                  <w:r w:rsidRPr="00D07DCE">
                    <w:rPr>
                      <w:sz w:val="24"/>
                      <w:szCs w:val="24"/>
                    </w:rPr>
                    <w:t>The message parameters</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INSTRUCTING_USER</w:t>
                  </w:r>
                </w:p>
              </w:tc>
              <w:tc>
                <w:tcPr>
                  <w:tcW w:w="6602" w:type="dxa"/>
                </w:tcPr>
                <w:p w:rsidR="001D51AB" w:rsidRPr="00D07DCE" w:rsidRDefault="001D51AB" w:rsidP="00A50401">
                  <w:pPr>
                    <w:jc w:val="both"/>
                    <w:rPr>
                      <w:sz w:val="24"/>
                      <w:szCs w:val="24"/>
                    </w:rPr>
                  </w:pPr>
                  <w:r w:rsidRPr="00D07DCE">
                    <w:rPr>
                      <w:sz w:val="24"/>
                      <w:szCs w:val="24"/>
                    </w:rPr>
                    <w:t>The instructing user</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lastRenderedPageBreak/>
                    <w:t>INSTRUCTION_TIME</w:t>
                  </w:r>
                </w:p>
              </w:tc>
              <w:tc>
                <w:tcPr>
                  <w:tcW w:w="6602" w:type="dxa"/>
                </w:tcPr>
                <w:p w:rsidR="001D51AB" w:rsidRPr="00D07DCE" w:rsidRDefault="001D51AB" w:rsidP="00A50401">
                  <w:pPr>
                    <w:jc w:val="both"/>
                    <w:rPr>
                      <w:sz w:val="24"/>
                      <w:szCs w:val="24"/>
                    </w:rPr>
                  </w:pPr>
                  <w:r w:rsidRPr="00D07DCE">
                    <w:rPr>
                      <w:sz w:val="24"/>
                      <w:szCs w:val="24"/>
                    </w:rPr>
                    <w:t xml:space="preserve">The instruction time </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BATCH_ACTION</w:t>
                  </w:r>
                </w:p>
              </w:tc>
              <w:tc>
                <w:tcPr>
                  <w:tcW w:w="6602" w:type="dxa"/>
                </w:tcPr>
                <w:p w:rsidR="001D51AB" w:rsidRPr="00D07DCE" w:rsidRDefault="001D51AB" w:rsidP="00A50401">
                  <w:pPr>
                    <w:jc w:val="both"/>
                    <w:rPr>
                      <w:sz w:val="24"/>
                      <w:szCs w:val="24"/>
                    </w:rPr>
                  </w:pPr>
                  <w:r w:rsidRPr="00D07DCE">
                    <w:rPr>
                      <w:sz w:val="24"/>
                      <w:szCs w:val="24"/>
                    </w:rPr>
                    <w:t xml:space="preserve">The batch core action on the instruction. Updated once the batch core acts on the instruction. </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BATCH_ACTION_TIME</w:t>
                  </w:r>
                </w:p>
              </w:tc>
              <w:tc>
                <w:tcPr>
                  <w:tcW w:w="6602" w:type="dxa"/>
                </w:tcPr>
                <w:p w:rsidR="001D51AB" w:rsidRPr="00D07DCE" w:rsidRDefault="001D51AB" w:rsidP="00A50401">
                  <w:pPr>
                    <w:jc w:val="both"/>
                    <w:rPr>
                      <w:sz w:val="24"/>
                      <w:szCs w:val="24"/>
                    </w:rPr>
                  </w:pPr>
                  <w:r w:rsidRPr="00D07DCE">
                    <w:rPr>
                      <w:sz w:val="24"/>
                      <w:szCs w:val="24"/>
                    </w:rPr>
                    <w:t>The batch core action time on the instruction</w:t>
                  </w:r>
                </w:p>
              </w:tc>
            </w:tr>
          </w:tbl>
          <w:p w:rsidR="001D51AB" w:rsidRPr="00D07DCE" w:rsidRDefault="001D51AB" w:rsidP="00A50401">
            <w:pPr>
              <w:jc w:val="both"/>
              <w:rPr>
                <w:sz w:val="24"/>
                <w:szCs w:val="24"/>
              </w:rPr>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t>Table Name: INSTRUCTION_PARAMETERS</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 xml:space="preserve">Note: Table where all the instruction parameters for an instruction for the batch core would be stored. </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8"/>
              <w:gridCol w:w="6491"/>
            </w:tblGrid>
            <w:tr w:rsidR="001D51AB" w:rsidRPr="00D07DCE" w:rsidTr="00A50401">
              <w:tc>
                <w:tcPr>
                  <w:tcW w:w="2528"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491"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528" w:type="dxa"/>
                </w:tcPr>
                <w:p w:rsidR="001D51AB" w:rsidRPr="00D07DCE" w:rsidRDefault="001D51AB" w:rsidP="00A50401">
                  <w:pPr>
                    <w:jc w:val="both"/>
                    <w:rPr>
                      <w:sz w:val="24"/>
                      <w:szCs w:val="24"/>
                    </w:rPr>
                  </w:pPr>
                  <w:r w:rsidRPr="00D07DCE">
                    <w:rPr>
                      <w:sz w:val="24"/>
                      <w:szCs w:val="24"/>
                    </w:rPr>
                    <w:t>INSTRUCTION_LOG_NO</w:t>
                  </w:r>
                </w:p>
              </w:tc>
              <w:tc>
                <w:tcPr>
                  <w:tcW w:w="6491" w:type="dxa"/>
                </w:tcPr>
                <w:p w:rsidR="001D51AB" w:rsidRPr="00D07DCE" w:rsidRDefault="001D51AB" w:rsidP="00A50401">
                  <w:pPr>
                    <w:jc w:val="both"/>
                    <w:rPr>
                      <w:sz w:val="24"/>
                      <w:szCs w:val="24"/>
                    </w:rPr>
                  </w:pPr>
                  <w:r w:rsidRPr="00D07DCE">
                    <w:rPr>
                      <w:sz w:val="24"/>
                      <w:szCs w:val="24"/>
                    </w:rPr>
                    <w:t>The instruction log sequence number</w:t>
                  </w:r>
                </w:p>
              </w:tc>
            </w:tr>
            <w:tr w:rsidR="001D51AB" w:rsidRPr="00D07DCE" w:rsidTr="00A50401">
              <w:tc>
                <w:tcPr>
                  <w:tcW w:w="2528" w:type="dxa"/>
                </w:tcPr>
                <w:p w:rsidR="001D51AB" w:rsidRPr="00D07DCE" w:rsidRDefault="001D51AB" w:rsidP="00A50401">
                  <w:pPr>
                    <w:jc w:val="both"/>
                    <w:rPr>
                      <w:sz w:val="24"/>
                      <w:szCs w:val="24"/>
                    </w:rPr>
                  </w:pPr>
                  <w:r w:rsidRPr="00D07DCE">
                    <w:rPr>
                      <w:sz w:val="24"/>
                      <w:szCs w:val="24"/>
                    </w:rPr>
                    <w:t xml:space="preserve">SL_NO </w:t>
                  </w:r>
                </w:p>
              </w:tc>
              <w:tc>
                <w:tcPr>
                  <w:tcW w:w="6491" w:type="dxa"/>
                </w:tcPr>
                <w:p w:rsidR="001D51AB" w:rsidRPr="00D07DCE" w:rsidRDefault="001D51AB" w:rsidP="00A50401">
                  <w:pPr>
                    <w:jc w:val="both"/>
                    <w:rPr>
                      <w:sz w:val="24"/>
                      <w:szCs w:val="24"/>
                    </w:rPr>
                  </w:pPr>
                  <w:r w:rsidRPr="00D07DCE">
                    <w:rPr>
                      <w:sz w:val="24"/>
                      <w:szCs w:val="24"/>
                    </w:rPr>
                    <w:t>The serial number of the parameter</w:t>
                  </w:r>
                </w:p>
              </w:tc>
            </w:tr>
            <w:tr w:rsidR="001D51AB" w:rsidRPr="00D07DCE" w:rsidTr="00A50401">
              <w:tc>
                <w:tcPr>
                  <w:tcW w:w="2528" w:type="dxa"/>
                </w:tcPr>
                <w:p w:rsidR="001D51AB" w:rsidRPr="00D07DCE" w:rsidRDefault="001D51AB" w:rsidP="00A50401">
                  <w:pPr>
                    <w:jc w:val="both"/>
                    <w:rPr>
                      <w:sz w:val="24"/>
                      <w:szCs w:val="24"/>
                    </w:rPr>
                  </w:pPr>
                  <w:r w:rsidRPr="00D07DCE">
                    <w:rPr>
                      <w:sz w:val="24"/>
                      <w:szCs w:val="24"/>
                    </w:rPr>
                    <w:t>NAME</w:t>
                  </w:r>
                </w:p>
              </w:tc>
              <w:tc>
                <w:tcPr>
                  <w:tcW w:w="6491" w:type="dxa"/>
                </w:tcPr>
                <w:p w:rsidR="001D51AB" w:rsidRPr="00D07DCE" w:rsidRDefault="001D51AB" w:rsidP="00A50401">
                  <w:pPr>
                    <w:jc w:val="both"/>
                    <w:rPr>
                      <w:sz w:val="24"/>
                      <w:szCs w:val="24"/>
                    </w:rPr>
                  </w:pPr>
                  <w:r w:rsidRPr="00D07DCE">
                    <w:rPr>
                      <w:sz w:val="24"/>
                      <w:szCs w:val="24"/>
                    </w:rPr>
                    <w:t>The name of the parameter</w:t>
                  </w:r>
                </w:p>
              </w:tc>
            </w:tr>
            <w:tr w:rsidR="001D51AB" w:rsidRPr="00D07DCE" w:rsidTr="00A50401">
              <w:tc>
                <w:tcPr>
                  <w:tcW w:w="2528" w:type="dxa"/>
                </w:tcPr>
                <w:p w:rsidR="001D51AB" w:rsidRPr="00D07DCE" w:rsidRDefault="001D51AB" w:rsidP="00A50401">
                  <w:pPr>
                    <w:jc w:val="both"/>
                    <w:rPr>
                      <w:sz w:val="24"/>
                      <w:szCs w:val="24"/>
                    </w:rPr>
                  </w:pPr>
                  <w:r w:rsidRPr="00D07DCE">
                    <w:rPr>
                      <w:sz w:val="24"/>
                      <w:szCs w:val="24"/>
                    </w:rPr>
                    <w:t>VALUE</w:t>
                  </w:r>
                </w:p>
              </w:tc>
              <w:tc>
                <w:tcPr>
                  <w:tcW w:w="6491" w:type="dxa"/>
                </w:tcPr>
                <w:p w:rsidR="001D51AB" w:rsidRPr="00D07DCE" w:rsidRDefault="001D51AB" w:rsidP="00A50401">
                  <w:pPr>
                    <w:jc w:val="both"/>
                    <w:rPr>
                      <w:sz w:val="24"/>
                      <w:szCs w:val="24"/>
                    </w:rPr>
                  </w:pPr>
                  <w:r w:rsidRPr="00D07DCE">
                    <w:rPr>
                      <w:sz w:val="24"/>
                      <w:szCs w:val="24"/>
                    </w:rPr>
                    <w:t>The value of the parameter</w:t>
                  </w:r>
                </w:p>
              </w:tc>
            </w:tr>
            <w:tr w:rsidR="001D51AB" w:rsidRPr="00D07DCE" w:rsidTr="00A50401">
              <w:tc>
                <w:tcPr>
                  <w:tcW w:w="2528" w:type="dxa"/>
                </w:tcPr>
                <w:p w:rsidR="001D51AB" w:rsidRPr="00D07DCE" w:rsidRDefault="001D51AB" w:rsidP="00A50401">
                  <w:pPr>
                    <w:jc w:val="both"/>
                    <w:rPr>
                      <w:sz w:val="24"/>
                      <w:szCs w:val="24"/>
                    </w:rPr>
                  </w:pPr>
                  <w:r w:rsidRPr="00D07DCE">
                    <w:rPr>
                      <w:sz w:val="24"/>
                      <w:szCs w:val="24"/>
                    </w:rPr>
                    <w:t xml:space="preserve">TYPE </w:t>
                  </w:r>
                </w:p>
              </w:tc>
              <w:tc>
                <w:tcPr>
                  <w:tcW w:w="6491" w:type="dxa"/>
                </w:tcPr>
                <w:p w:rsidR="001D51AB" w:rsidRPr="00D07DCE" w:rsidRDefault="001D51AB" w:rsidP="00A50401">
                  <w:pPr>
                    <w:jc w:val="both"/>
                    <w:rPr>
                      <w:sz w:val="24"/>
                      <w:szCs w:val="24"/>
                    </w:rPr>
                  </w:pPr>
                  <w:r w:rsidRPr="00D07DCE">
                    <w:rPr>
                      <w:sz w:val="24"/>
                      <w:szCs w:val="24"/>
                    </w:rPr>
                    <w:t>The type in which the parameter value should be treated</w:t>
                  </w:r>
                </w:p>
              </w:tc>
            </w:tr>
          </w:tbl>
          <w:p w:rsidR="001D51AB" w:rsidRPr="00D07DCE" w:rsidRDefault="001D51AB" w:rsidP="00A50401">
            <w:pPr>
              <w:jc w:val="both"/>
              <w:rPr>
                <w:sz w:val="24"/>
                <w:szCs w:val="24"/>
              </w:rPr>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t>Table Name: LOG</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Note: Table where the object execution details would be stored as log files. Most fields are borrowed from JOB_SCHEDULE table and would contain data as it is from the JOB_SCHEDULE table. Therefore it is important that any change in column length or addition of column in JOB_SCHEDULE make sure that the same modification is done in this table from both CORE as well as MONITOR schema.</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3"/>
              <w:gridCol w:w="6046"/>
            </w:tblGrid>
            <w:tr w:rsidR="001D51AB" w:rsidRPr="00D07DCE" w:rsidTr="00A50401">
              <w:tc>
                <w:tcPr>
                  <w:tcW w:w="2973"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046"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SEQ_NO</w:t>
                  </w:r>
                </w:p>
              </w:tc>
              <w:tc>
                <w:tcPr>
                  <w:tcW w:w="6046" w:type="dxa"/>
                </w:tcPr>
                <w:p w:rsidR="001D51AB" w:rsidRPr="00D07DCE" w:rsidRDefault="001D51AB" w:rsidP="00A50401">
                  <w:pPr>
                    <w:jc w:val="both"/>
                    <w:rPr>
                      <w:sz w:val="24"/>
                      <w:szCs w:val="24"/>
                    </w:rPr>
                  </w:pPr>
                  <w:r w:rsidRPr="00D07DCE">
                    <w:rPr>
                      <w:sz w:val="24"/>
                      <w:szCs w:val="24"/>
                    </w:rPr>
                    <w:t xml:space="preserve">The unique sequence number for the log entry. Uses LOG_SEQ for fetching the sequence number. </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lastRenderedPageBreak/>
                    <w:t>BATCH_NO</w:t>
                  </w:r>
                </w:p>
              </w:tc>
              <w:tc>
                <w:tcPr>
                  <w:tcW w:w="6046" w:type="dxa"/>
                </w:tcPr>
                <w:p w:rsidR="001D51AB" w:rsidRPr="00D07DCE" w:rsidRDefault="001D51AB" w:rsidP="00A50401">
                  <w:pPr>
                    <w:jc w:val="both"/>
                    <w:rPr>
                      <w:sz w:val="24"/>
                      <w:szCs w:val="24"/>
                    </w:rPr>
                  </w:pPr>
                  <w:r w:rsidRPr="00D07DCE">
                    <w:rPr>
                      <w:sz w:val="24"/>
                      <w:szCs w:val="24"/>
                    </w:rPr>
                    <w:t>The batch number that executed the object</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BATCH_REV_NO</w:t>
                  </w:r>
                </w:p>
              </w:tc>
              <w:tc>
                <w:tcPr>
                  <w:tcW w:w="6046" w:type="dxa"/>
                </w:tcPr>
                <w:p w:rsidR="001D51AB" w:rsidRPr="00D07DCE" w:rsidRDefault="001D51AB" w:rsidP="00A50401">
                  <w:pPr>
                    <w:jc w:val="both"/>
                    <w:rPr>
                      <w:sz w:val="24"/>
                      <w:szCs w:val="24"/>
                    </w:rPr>
                  </w:pPr>
                  <w:r w:rsidRPr="00D07DCE">
                    <w:rPr>
                      <w:sz w:val="24"/>
                      <w:szCs w:val="24"/>
                    </w:rPr>
                    <w:t>The batch revision number</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BE_SEQ_NO</w:t>
                  </w:r>
                </w:p>
              </w:tc>
              <w:tc>
                <w:tcPr>
                  <w:tcW w:w="6046" w:type="dxa"/>
                </w:tcPr>
                <w:p w:rsidR="001D51AB" w:rsidRPr="00D07DCE" w:rsidRDefault="001D51AB" w:rsidP="00A50401">
                  <w:pPr>
                    <w:jc w:val="both"/>
                    <w:rPr>
                      <w:sz w:val="24"/>
                      <w:szCs w:val="24"/>
                    </w:rPr>
                  </w:pPr>
                  <w:r w:rsidRPr="00D07DCE">
                    <w:rPr>
                      <w:sz w:val="24"/>
                      <w:szCs w:val="24"/>
                    </w:rPr>
                    <w:t>The JOB_SCHEDULE sequence number</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TASK_NAME</w:t>
                  </w:r>
                </w:p>
              </w:tc>
              <w:tc>
                <w:tcPr>
                  <w:tcW w:w="6046" w:type="dxa"/>
                </w:tcPr>
                <w:p w:rsidR="001D51AB" w:rsidRPr="00D07DCE" w:rsidRDefault="001D51AB" w:rsidP="00A50401">
                  <w:pPr>
                    <w:jc w:val="both"/>
                    <w:rPr>
                      <w:sz w:val="24"/>
                      <w:szCs w:val="24"/>
                    </w:rPr>
                  </w:pPr>
                  <w:r w:rsidRPr="00D07DCE">
                    <w:rPr>
                      <w:sz w:val="24"/>
                      <w:szCs w:val="24"/>
                    </w:rPr>
                    <w:t>The JOB_SCHEDULE task name</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OBJ_EXEC_START_TIME</w:t>
                  </w:r>
                </w:p>
              </w:tc>
              <w:tc>
                <w:tcPr>
                  <w:tcW w:w="6046" w:type="dxa"/>
                </w:tcPr>
                <w:p w:rsidR="001D51AB" w:rsidRPr="00D07DCE" w:rsidRDefault="001D51AB" w:rsidP="00A50401">
                  <w:pPr>
                    <w:jc w:val="both"/>
                    <w:rPr>
                      <w:sz w:val="24"/>
                      <w:szCs w:val="24"/>
                    </w:rPr>
                  </w:pPr>
                  <w:r w:rsidRPr="00D07DCE">
                    <w:rPr>
                      <w:sz w:val="24"/>
                      <w:szCs w:val="24"/>
                    </w:rPr>
                    <w:t>The execution started time for the object. This will be used as per the configuration done in PRE to either make use of Database date time or SERVER date time.</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OBJ_EXEC_END_TIME</w:t>
                  </w:r>
                </w:p>
              </w:tc>
              <w:tc>
                <w:tcPr>
                  <w:tcW w:w="6046" w:type="dxa"/>
                </w:tcPr>
                <w:p w:rsidR="001D51AB" w:rsidRPr="00D07DCE" w:rsidRDefault="001D51AB" w:rsidP="00A50401">
                  <w:pPr>
                    <w:jc w:val="both"/>
                    <w:rPr>
                      <w:sz w:val="24"/>
                      <w:szCs w:val="24"/>
                    </w:rPr>
                  </w:pPr>
                  <w:r w:rsidRPr="00D07DCE">
                    <w:rPr>
                      <w:sz w:val="24"/>
                      <w:szCs w:val="24"/>
                    </w:rPr>
                    <w:t>The execution ended time for the object. This will be used as per the configuration done in PRE to either make use of Database date time or SERVER date time.</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STATUS</w:t>
                  </w:r>
                </w:p>
              </w:tc>
              <w:tc>
                <w:tcPr>
                  <w:tcW w:w="6046" w:type="dxa"/>
                </w:tcPr>
                <w:p w:rsidR="001D51AB" w:rsidRPr="00D07DCE" w:rsidRDefault="001D51AB" w:rsidP="00A50401">
                  <w:pPr>
                    <w:jc w:val="both"/>
                    <w:rPr>
                      <w:sz w:val="24"/>
                      <w:szCs w:val="24"/>
                    </w:rPr>
                  </w:pPr>
                  <w:r w:rsidRPr="00D07DCE">
                    <w:rPr>
                      <w:sz w:val="24"/>
                      <w:szCs w:val="24"/>
                    </w:rPr>
                    <w:t>The JOB_SCHEDULE status</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SYS_ACT_NO</w:t>
                  </w:r>
                </w:p>
              </w:tc>
              <w:tc>
                <w:tcPr>
                  <w:tcW w:w="6046" w:type="dxa"/>
                </w:tcPr>
                <w:p w:rsidR="001D51AB" w:rsidRPr="00D07DCE" w:rsidRDefault="001D51AB" w:rsidP="00A50401">
                  <w:pPr>
                    <w:jc w:val="both"/>
                    <w:rPr>
                      <w:sz w:val="24"/>
                      <w:szCs w:val="24"/>
                    </w:rPr>
                  </w:pPr>
                  <w:r w:rsidRPr="00D07DCE">
                    <w:rPr>
                      <w:sz w:val="24"/>
                      <w:szCs w:val="24"/>
                    </w:rPr>
                    <w:t>The JOB_SCHEDULE system activity number</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USER_PRIORITY</w:t>
                  </w:r>
                </w:p>
              </w:tc>
              <w:tc>
                <w:tcPr>
                  <w:tcW w:w="6046" w:type="dxa"/>
                </w:tcPr>
                <w:p w:rsidR="001D51AB" w:rsidRPr="00D07DCE" w:rsidRDefault="001D51AB" w:rsidP="00A50401">
                  <w:pPr>
                    <w:jc w:val="both"/>
                    <w:rPr>
                      <w:sz w:val="24"/>
                      <w:szCs w:val="24"/>
                    </w:rPr>
                  </w:pPr>
                  <w:r w:rsidRPr="00D07DCE">
                    <w:rPr>
                      <w:sz w:val="24"/>
                      <w:szCs w:val="24"/>
                    </w:rPr>
                    <w:t>The JOB_SCHEDULE user priority</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PRIORITY_CODE1</w:t>
                  </w:r>
                </w:p>
              </w:tc>
              <w:tc>
                <w:tcPr>
                  <w:tcW w:w="6046" w:type="dxa"/>
                </w:tcPr>
                <w:p w:rsidR="001D51AB" w:rsidRPr="00D07DCE" w:rsidRDefault="001D51AB" w:rsidP="00A50401">
                  <w:pPr>
                    <w:jc w:val="both"/>
                    <w:rPr>
                      <w:sz w:val="24"/>
                      <w:szCs w:val="24"/>
                    </w:rPr>
                  </w:pPr>
                  <w:r w:rsidRPr="00D07DCE">
                    <w:rPr>
                      <w:sz w:val="24"/>
                      <w:szCs w:val="24"/>
                    </w:rPr>
                    <w:t>The JOB_SCHEDULE priority code 1</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PRIORITY_CODE2</w:t>
                  </w:r>
                </w:p>
              </w:tc>
              <w:tc>
                <w:tcPr>
                  <w:tcW w:w="6046" w:type="dxa"/>
                </w:tcPr>
                <w:p w:rsidR="001D51AB" w:rsidRPr="00D07DCE" w:rsidRDefault="001D51AB" w:rsidP="00A50401">
                  <w:pPr>
                    <w:jc w:val="both"/>
                    <w:rPr>
                      <w:sz w:val="24"/>
                      <w:szCs w:val="24"/>
                    </w:rPr>
                  </w:pPr>
                  <w:r w:rsidRPr="00D07DCE">
                    <w:rPr>
                      <w:sz w:val="24"/>
                      <w:szCs w:val="24"/>
                    </w:rPr>
                    <w:t>The JOB_SCHEDULE priority code 2</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PRE_POST</w:t>
                  </w:r>
                </w:p>
              </w:tc>
              <w:tc>
                <w:tcPr>
                  <w:tcW w:w="6046" w:type="dxa"/>
                </w:tcPr>
                <w:p w:rsidR="001D51AB" w:rsidRPr="00D07DCE" w:rsidRDefault="001D51AB" w:rsidP="00A50401">
                  <w:pPr>
                    <w:jc w:val="both"/>
                    <w:rPr>
                      <w:sz w:val="24"/>
                      <w:szCs w:val="24"/>
                    </w:rPr>
                  </w:pPr>
                  <w:r w:rsidRPr="00D07DCE">
                    <w:rPr>
                      <w:sz w:val="24"/>
                      <w:szCs w:val="24"/>
                    </w:rPr>
                    <w:t>Identifies whether the object is of type PRE (to be executed prior to the actual batch objects) or POST (after the execution of the batch objects have been executed)</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JOB_TYPE</w:t>
                  </w:r>
                </w:p>
              </w:tc>
              <w:tc>
                <w:tcPr>
                  <w:tcW w:w="6046" w:type="dxa"/>
                </w:tcPr>
                <w:p w:rsidR="001D51AB" w:rsidRPr="00D07DCE" w:rsidRDefault="001D51AB" w:rsidP="00A50401">
                  <w:pPr>
                    <w:jc w:val="both"/>
                    <w:rPr>
                      <w:sz w:val="24"/>
                      <w:szCs w:val="24"/>
                    </w:rPr>
                  </w:pPr>
                  <w:r w:rsidRPr="00D07DCE">
                    <w:rPr>
                      <w:sz w:val="24"/>
                      <w:szCs w:val="24"/>
                    </w:rPr>
                    <w:t>The JOB_SCHEDULE job type</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LINE</w:t>
                  </w:r>
                </w:p>
              </w:tc>
              <w:tc>
                <w:tcPr>
                  <w:tcW w:w="6046" w:type="dxa"/>
                </w:tcPr>
                <w:p w:rsidR="001D51AB" w:rsidRPr="00D07DCE" w:rsidRDefault="001D51AB" w:rsidP="00A50401">
                  <w:pPr>
                    <w:jc w:val="both"/>
                    <w:rPr>
                      <w:sz w:val="24"/>
                      <w:szCs w:val="24"/>
                    </w:rPr>
                  </w:pPr>
                  <w:r w:rsidRPr="00D07DCE">
                    <w:rPr>
                      <w:sz w:val="24"/>
                      <w:szCs w:val="24"/>
                    </w:rPr>
                    <w:t>The JOB_SCHEDULE line</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SUBLINE</w:t>
                  </w:r>
                </w:p>
              </w:tc>
              <w:tc>
                <w:tcPr>
                  <w:tcW w:w="6046" w:type="dxa"/>
                </w:tcPr>
                <w:p w:rsidR="001D51AB" w:rsidRPr="00D07DCE" w:rsidRDefault="001D51AB" w:rsidP="00A50401">
                  <w:pPr>
                    <w:jc w:val="both"/>
                    <w:rPr>
                      <w:sz w:val="24"/>
                      <w:szCs w:val="24"/>
                    </w:rPr>
                  </w:pPr>
                  <w:r w:rsidRPr="00D07DCE">
                    <w:rPr>
                      <w:sz w:val="24"/>
                      <w:szCs w:val="24"/>
                    </w:rPr>
                    <w:t>The JOB_SCHEDULE sub line</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BROKER</w:t>
                  </w:r>
                </w:p>
              </w:tc>
              <w:tc>
                <w:tcPr>
                  <w:tcW w:w="6046" w:type="dxa"/>
                </w:tcPr>
                <w:p w:rsidR="001D51AB" w:rsidRPr="00D07DCE" w:rsidRDefault="001D51AB" w:rsidP="00A50401">
                  <w:pPr>
                    <w:jc w:val="both"/>
                    <w:rPr>
                      <w:sz w:val="24"/>
                      <w:szCs w:val="24"/>
                    </w:rPr>
                  </w:pPr>
                  <w:r w:rsidRPr="00D07DCE">
                    <w:rPr>
                      <w:sz w:val="24"/>
                      <w:szCs w:val="24"/>
                    </w:rPr>
                    <w:t>The JOB_SCHEDULE broker</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POLICY_NO</w:t>
                  </w:r>
                </w:p>
              </w:tc>
              <w:tc>
                <w:tcPr>
                  <w:tcW w:w="6046" w:type="dxa"/>
                </w:tcPr>
                <w:p w:rsidR="001D51AB" w:rsidRPr="00D07DCE" w:rsidRDefault="001D51AB" w:rsidP="00A50401">
                  <w:pPr>
                    <w:jc w:val="both"/>
                    <w:rPr>
                      <w:sz w:val="24"/>
                      <w:szCs w:val="24"/>
                    </w:rPr>
                  </w:pPr>
                  <w:r w:rsidRPr="00D07DCE">
                    <w:rPr>
                      <w:sz w:val="24"/>
                      <w:szCs w:val="24"/>
                    </w:rPr>
                    <w:t>The JOB_SCHEDULE policy number</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POLICY_RENEW_NO</w:t>
                  </w:r>
                </w:p>
              </w:tc>
              <w:tc>
                <w:tcPr>
                  <w:tcW w:w="6046" w:type="dxa"/>
                </w:tcPr>
                <w:p w:rsidR="001D51AB" w:rsidRPr="00D07DCE" w:rsidRDefault="001D51AB" w:rsidP="00A50401">
                  <w:pPr>
                    <w:jc w:val="both"/>
                    <w:rPr>
                      <w:sz w:val="24"/>
                      <w:szCs w:val="24"/>
                    </w:rPr>
                  </w:pPr>
                  <w:r w:rsidRPr="00D07DCE">
                    <w:rPr>
                      <w:sz w:val="24"/>
                      <w:szCs w:val="24"/>
                    </w:rPr>
                    <w:t>The JOB_SCHEDULE policy renew number</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VEH_REF_NO</w:t>
                  </w:r>
                </w:p>
              </w:tc>
              <w:tc>
                <w:tcPr>
                  <w:tcW w:w="6046" w:type="dxa"/>
                </w:tcPr>
                <w:p w:rsidR="001D51AB" w:rsidRPr="00D07DCE" w:rsidRDefault="001D51AB" w:rsidP="00A50401">
                  <w:pPr>
                    <w:jc w:val="both"/>
                    <w:rPr>
                      <w:sz w:val="24"/>
                      <w:szCs w:val="24"/>
                    </w:rPr>
                  </w:pPr>
                  <w:r w:rsidRPr="00D07DCE">
                    <w:rPr>
                      <w:sz w:val="24"/>
                      <w:szCs w:val="24"/>
                    </w:rPr>
                    <w:t>The JOB_SCHEDULE vehicle reference number</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lastRenderedPageBreak/>
                    <w:t>CASH_BATCH_NO</w:t>
                  </w:r>
                </w:p>
              </w:tc>
              <w:tc>
                <w:tcPr>
                  <w:tcW w:w="6046" w:type="dxa"/>
                </w:tcPr>
                <w:p w:rsidR="001D51AB" w:rsidRPr="00D07DCE" w:rsidRDefault="001D51AB" w:rsidP="00A50401">
                  <w:pPr>
                    <w:jc w:val="both"/>
                    <w:rPr>
                      <w:sz w:val="24"/>
                      <w:szCs w:val="24"/>
                    </w:rPr>
                  </w:pPr>
                  <w:r w:rsidRPr="00D07DCE">
                    <w:rPr>
                      <w:sz w:val="24"/>
                      <w:szCs w:val="24"/>
                    </w:rPr>
                    <w:t>The JOB_SCHEDULE cash batch number</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CASH_BATCH_REV_NO</w:t>
                  </w:r>
                </w:p>
              </w:tc>
              <w:tc>
                <w:tcPr>
                  <w:tcW w:w="6046" w:type="dxa"/>
                </w:tcPr>
                <w:p w:rsidR="001D51AB" w:rsidRPr="00D07DCE" w:rsidRDefault="001D51AB" w:rsidP="00A50401">
                  <w:pPr>
                    <w:jc w:val="both"/>
                    <w:rPr>
                      <w:sz w:val="24"/>
                      <w:szCs w:val="24"/>
                    </w:rPr>
                  </w:pPr>
                  <w:r w:rsidRPr="00D07DCE">
                    <w:rPr>
                      <w:sz w:val="24"/>
                      <w:szCs w:val="24"/>
                    </w:rPr>
                    <w:t>The JOB_SCHEDULE cash batch revision number</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GBI_BILL_NO</w:t>
                  </w:r>
                </w:p>
              </w:tc>
              <w:tc>
                <w:tcPr>
                  <w:tcW w:w="6046" w:type="dxa"/>
                </w:tcPr>
                <w:p w:rsidR="001D51AB" w:rsidRPr="00D07DCE" w:rsidRDefault="001D51AB" w:rsidP="00A50401">
                  <w:pPr>
                    <w:jc w:val="both"/>
                    <w:rPr>
                      <w:sz w:val="24"/>
                      <w:szCs w:val="24"/>
                    </w:rPr>
                  </w:pPr>
                  <w:r w:rsidRPr="00D07DCE">
                    <w:rPr>
                      <w:sz w:val="24"/>
                      <w:szCs w:val="24"/>
                    </w:rPr>
                    <w:t>The JOB_SCHEDULE GBI bill number</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PRINT_FORM_NO</w:t>
                  </w:r>
                </w:p>
              </w:tc>
              <w:tc>
                <w:tcPr>
                  <w:tcW w:w="6046" w:type="dxa"/>
                </w:tcPr>
                <w:p w:rsidR="001D51AB" w:rsidRPr="00D07DCE" w:rsidRDefault="001D51AB" w:rsidP="00A50401">
                  <w:pPr>
                    <w:jc w:val="both"/>
                    <w:rPr>
                      <w:sz w:val="24"/>
                      <w:szCs w:val="24"/>
                    </w:rPr>
                  </w:pPr>
                  <w:r w:rsidRPr="00D07DCE">
                    <w:rPr>
                      <w:sz w:val="24"/>
                      <w:szCs w:val="24"/>
                    </w:rPr>
                    <w:t>The JOB_SCHEDULE print form number</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NOTIFY_ERROR_TO</w:t>
                  </w:r>
                </w:p>
              </w:tc>
              <w:tc>
                <w:tcPr>
                  <w:tcW w:w="6046" w:type="dxa"/>
                </w:tcPr>
                <w:p w:rsidR="001D51AB" w:rsidRPr="00D07DCE" w:rsidRDefault="001D51AB" w:rsidP="00A50401">
                  <w:pPr>
                    <w:jc w:val="both"/>
                    <w:rPr>
                      <w:sz w:val="24"/>
                      <w:szCs w:val="24"/>
                    </w:rPr>
                  </w:pPr>
                  <w:r w:rsidRPr="00D07DCE">
                    <w:rPr>
                      <w:sz w:val="24"/>
                      <w:szCs w:val="24"/>
                    </w:rPr>
                    <w:t>The JOB_SCHEDULE notify error to</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DATE_GENERATE</w:t>
                  </w:r>
                </w:p>
              </w:tc>
              <w:tc>
                <w:tcPr>
                  <w:tcW w:w="6046" w:type="dxa"/>
                </w:tcPr>
                <w:p w:rsidR="001D51AB" w:rsidRPr="00D07DCE" w:rsidRDefault="001D51AB" w:rsidP="00A50401">
                  <w:pPr>
                    <w:jc w:val="both"/>
                    <w:rPr>
                      <w:sz w:val="24"/>
                      <w:szCs w:val="24"/>
                    </w:rPr>
                  </w:pPr>
                  <w:r w:rsidRPr="00D07DCE">
                    <w:rPr>
                      <w:sz w:val="24"/>
                      <w:szCs w:val="24"/>
                    </w:rPr>
                    <w:t>The JOB_SCHEDULE date generated</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GENERATE_BY</w:t>
                  </w:r>
                </w:p>
              </w:tc>
              <w:tc>
                <w:tcPr>
                  <w:tcW w:w="6046" w:type="dxa"/>
                </w:tcPr>
                <w:p w:rsidR="001D51AB" w:rsidRPr="00D07DCE" w:rsidRDefault="001D51AB" w:rsidP="00A50401">
                  <w:pPr>
                    <w:jc w:val="both"/>
                    <w:rPr>
                      <w:sz w:val="24"/>
                      <w:szCs w:val="24"/>
                    </w:rPr>
                  </w:pPr>
                  <w:r w:rsidRPr="00D07DCE">
                    <w:rPr>
                      <w:sz w:val="24"/>
                      <w:szCs w:val="24"/>
                    </w:rPr>
                    <w:t xml:space="preserve">The JOB_SCHEDULE generated by  </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REC_MESSAGE</w:t>
                  </w:r>
                </w:p>
              </w:tc>
              <w:tc>
                <w:tcPr>
                  <w:tcW w:w="6046" w:type="dxa"/>
                </w:tcPr>
                <w:p w:rsidR="001D51AB" w:rsidRPr="00D07DCE" w:rsidRDefault="001D51AB" w:rsidP="00A50401">
                  <w:pPr>
                    <w:jc w:val="both"/>
                    <w:rPr>
                      <w:sz w:val="24"/>
                      <w:szCs w:val="24"/>
                    </w:rPr>
                  </w:pPr>
                  <w:r w:rsidRPr="00D07DCE">
                    <w:rPr>
                      <w:sz w:val="24"/>
                      <w:szCs w:val="24"/>
                    </w:rPr>
                    <w:t>The JOB_SCHEDULE recorded message</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JOB_DESC</w:t>
                  </w:r>
                </w:p>
              </w:tc>
              <w:tc>
                <w:tcPr>
                  <w:tcW w:w="6046" w:type="dxa"/>
                </w:tcPr>
                <w:p w:rsidR="001D51AB" w:rsidRPr="00D07DCE" w:rsidRDefault="001D51AB" w:rsidP="00A50401">
                  <w:pPr>
                    <w:jc w:val="both"/>
                    <w:rPr>
                      <w:sz w:val="24"/>
                      <w:szCs w:val="24"/>
                    </w:rPr>
                  </w:pPr>
                  <w:r w:rsidRPr="00D07DCE">
                    <w:rPr>
                      <w:sz w:val="24"/>
                      <w:szCs w:val="24"/>
                    </w:rPr>
                    <w:t>The JOB_SCHEDULE job description</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OBJECT_NAME</w:t>
                  </w:r>
                </w:p>
              </w:tc>
              <w:tc>
                <w:tcPr>
                  <w:tcW w:w="6046" w:type="dxa"/>
                </w:tcPr>
                <w:p w:rsidR="001D51AB" w:rsidRPr="00D07DCE" w:rsidRDefault="001D51AB" w:rsidP="00A50401">
                  <w:pPr>
                    <w:jc w:val="both"/>
                    <w:rPr>
                      <w:sz w:val="24"/>
                      <w:szCs w:val="24"/>
                    </w:rPr>
                  </w:pPr>
                  <w:r w:rsidRPr="00D07DCE">
                    <w:rPr>
                      <w:sz w:val="24"/>
                      <w:szCs w:val="24"/>
                    </w:rPr>
                    <w:t>The JOB_SCHEDULE object name</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DATE_EXECUTED</w:t>
                  </w:r>
                </w:p>
              </w:tc>
              <w:tc>
                <w:tcPr>
                  <w:tcW w:w="6046" w:type="dxa"/>
                </w:tcPr>
                <w:p w:rsidR="001D51AB" w:rsidRPr="00D07DCE" w:rsidRDefault="001D51AB" w:rsidP="00A50401">
                  <w:pPr>
                    <w:jc w:val="both"/>
                    <w:rPr>
                      <w:sz w:val="24"/>
                      <w:szCs w:val="24"/>
                    </w:rPr>
                  </w:pPr>
                  <w:r w:rsidRPr="00D07DCE">
                    <w:rPr>
                      <w:sz w:val="24"/>
                      <w:szCs w:val="24"/>
                    </w:rPr>
                    <w:t>The JOB_SCHEDULE date executed</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LIST_IND</w:t>
                  </w:r>
                </w:p>
              </w:tc>
              <w:tc>
                <w:tcPr>
                  <w:tcW w:w="6046" w:type="dxa"/>
                </w:tcPr>
                <w:p w:rsidR="001D51AB" w:rsidRPr="00D07DCE" w:rsidRDefault="001D51AB" w:rsidP="00A50401">
                  <w:pPr>
                    <w:jc w:val="both"/>
                    <w:rPr>
                      <w:sz w:val="24"/>
                      <w:szCs w:val="24"/>
                    </w:rPr>
                  </w:pPr>
                  <w:r w:rsidRPr="00D07DCE">
                    <w:rPr>
                      <w:sz w:val="24"/>
                      <w:szCs w:val="24"/>
                    </w:rPr>
                    <w:t>The listener identifier that executed the batch job</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ENTITY_TYPE</w:t>
                  </w:r>
                </w:p>
              </w:tc>
              <w:tc>
                <w:tcPr>
                  <w:tcW w:w="6046" w:type="dxa"/>
                </w:tcPr>
                <w:p w:rsidR="001D51AB" w:rsidRPr="00D07DCE" w:rsidRDefault="001D51AB" w:rsidP="00A50401">
                  <w:pPr>
                    <w:jc w:val="both"/>
                    <w:rPr>
                      <w:sz w:val="24"/>
                      <w:szCs w:val="24"/>
                    </w:rPr>
                  </w:pPr>
                  <w:r w:rsidRPr="00D07DCE">
                    <w:rPr>
                      <w:sz w:val="24"/>
                      <w:szCs w:val="24"/>
                    </w:rPr>
                    <w:t>The JOB_SCHEDULE entity type</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ENTITY_CODE</w:t>
                  </w:r>
                </w:p>
              </w:tc>
              <w:tc>
                <w:tcPr>
                  <w:tcW w:w="6046" w:type="dxa"/>
                </w:tcPr>
                <w:p w:rsidR="001D51AB" w:rsidRPr="00D07DCE" w:rsidRDefault="001D51AB" w:rsidP="00A50401">
                  <w:pPr>
                    <w:jc w:val="both"/>
                    <w:rPr>
                      <w:sz w:val="24"/>
                      <w:szCs w:val="24"/>
                    </w:rPr>
                  </w:pPr>
                  <w:r w:rsidRPr="00D07DCE">
                    <w:rPr>
                      <w:sz w:val="24"/>
                      <w:szCs w:val="24"/>
                    </w:rPr>
                    <w:t>The JOB_SCHEDULE entity code</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REF_SYSTEM_ACTIVITY_NO</w:t>
                  </w:r>
                </w:p>
              </w:tc>
              <w:tc>
                <w:tcPr>
                  <w:tcW w:w="6046" w:type="dxa"/>
                </w:tcPr>
                <w:p w:rsidR="001D51AB" w:rsidRPr="00D07DCE" w:rsidRDefault="001D51AB" w:rsidP="00A50401">
                  <w:pPr>
                    <w:jc w:val="both"/>
                    <w:rPr>
                      <w:sz w:val="24"/>
                      <w:szCs w:val="24"/>
                    </w:rPr>
                  </w:pPr>
                  <w:r w:rsidRPr="00D07DCE">
                    <w:rPr>
                      <w:sz w:val="24"/>
                      <w:szCs w:val="24"/>
                    </w:rPr>
                    <w:t>The JOB_SCHEDULE reference system activity number</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ERROR_TYPE</w:t>
                  </w:r>
                </w:p>
              </w:tc>
              <w:tc>
                <w:tcPr>
                  <w:tcW w:w="6046" w:type="dxa"/>
                </w:tcPr>
                <w:p w:rsidR="001D51AB" w:rsidRPr="00D07DCE" w:rsidRDefault="001D51AB" w:rsidP="00A50401">
                  <w:pPr>
                    <w:jc w:val="both"/>
                    <w:rPr>
                      <w:sz w:val="24"/>
                      <w:szCs w:val="24"/>
                    </w:rPr>
                  </w:pPr>
                  <w:r w:rsidRPr="00D07DCE">
                    <w:rPr>
                      <w:sz w:val="24"/>
                      <w:szCs w:val="24"/>
                    </w:rPr>
                    <w:t>The error type, if any, if status = ‘99’</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ERROR_DESCRIPTION</w:t>
                  </w:r>
                </w:p>
              </w:tc>
              <w:tc>
                <w:tcPr>
                  <w:tcW w:w="6046" w:type="dxa"/>
                </w:tcPr>
                <w:p w:rsidR="001D51AB" w:rsidRPr="00D07DCE" w:rsidRDefault="001D51AB" w:rsidP="00A50401">
                  <w:pPr>
                    <w:jc w:val="both"/>
                    <w:rPr>
                      <w:sz w:val="24"/>
                      <w:szCs w:val="24"/>
                    </w:rPr>
                  </w:pPr>
                  <w:r w:rsidRPr="00D07DCE">
                    <w:rPr>
                      <w:sz w:val="24"/>
                      <w:szCs w:val="24"/>
                    </w:rPr>
                    <w:t>The error description, stack trace, if any, if status = ‘99’</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CYCLE_NO</w:t>
                  </w:r>
                </w:p>
              </w:tc>
              <w:tc>
                <w:tcPr>
                  <w:tcW w:w="6046" w:type="dxa"/>
                </w:tcPr>
                <w:p w:rsidR="001D51AB" w:rsidRPr="00D07DCE" w:rsidRDefault="001D51AB" w:rsidP="00A50401">
                  <w:pPr>
                    <w:jc w:val="both"/>
                    <w:rPr>
                      <w:sz w:val="24"/>
                      <w:szCs w:val="24"/>
                    </w:rPr>
                  </w:pPr>
                  <w:r w:rsidRPr="00D07DCE">
                    <w:rPr>
                      <w:sz w:val="24"/>
                      <w:szCs w:val="24"/>
                    </w:rPr>
                    <w:t xml:space="preserve">The cycle number as per the batch progress </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USED_MEMORY_BEFORE</w:t>
                  </w:r>
                </w:p>
              </w:tc>
              <w:tc>
                <w:tcPr>
                  <w:tcW w:w="6046" w:type="dxa"/>
                </w:tcPr>
                <w:p w:rsidR="001D51AB" w:rsidRPr="00D07DCE" w:rsidRDefault="001D51AB" w:rsidP="00A50401">
                  <w:pPr>
                    <w:jc w:val="both"/>
                    <w:rPr>
                      <w:sz w:val="24"/>
                      <w:szCs w:val="24"/>
                    </w:rPr>
                  </w:pPr>
                  <w:r w:rsidRPr="00D07DCE">
                    <w:rPr>
                      <w:sz w:val="24"/>
                      <w:szCs w:val="24"/>
                    </w:rPr>
                    <w:t>The memory available before starting the batch</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USED_MEMORY_AFTER</w:t>
                  </w:r>
                </w:p>
              </w:tc>
              <w:tc>
                <w:tcPr>
                  <w:tcW w:w="6046" w:type="dxa"/>
                </w:tcPr>
                <w:p w:rsidR="001D51AB" w:rsidRPr="00D07DCE" w:rsidRDefault="001D51AB" w:rsidP="00A50401">
                  <w:pPr>
                    <w:jc w:val="both"/>
                    <w:rPr>
                      <w:sz w:val="24"/>
                      <w:szCs w:val="24"/>
                    </w:rPr>
                  </w:pPr>
                  <w:r w:rsidRPr="00D07DCE">
                    <w:rPr>
                      <w:sz w:val="24"/>
                      <w:szCs w:val="24"/>
                    </w:rPr>
                    <w:t>The memory available after completing the batch</w:t>
                  </w:r>
                </w:p>
              </w:tc>
            </w:tr>
            <w:tr w:rsidR="001D51AB" w:rsidRPr="00D07DCE" w:rsidTr="00A50401">
              <w:tc>
                <w:tcPr>
                  <w:tcW w:w="2973" w:type="dxa"/>
                </w:tcPr>
                <w:p w:rsidR="001D51AB" w:rsidRPr="00D07DCE" w:rsidRDefault="001D51AB" w:rsidP="00A50401">
                  <w:pPr>
                    <w:jc w:val="both"/>
                    <w:rPr>
                      <w:sz w:val="24"/>
                      <w:szCs w:val="24"/>
                    </w:rPr>
                  </w:pPr>
                </w:p>
              </w:tc>
              <w:tc>
                <w:tcPr>
                  <w:tcW w:w="6046" w:type="dxa"/>
                </w:tcPr>
                <w:p w:rsidR="001D51AB" w:rsidRPr="00D07DCE" w:rsidRDefault="001D51AB" w:rsidP="00A50401">
                  <w:pPr>
                    <w:jc w:val="both"/>
                    <w:rPr>
                      <w:sz w:val="24"/>
                      <w:szCs w:val="24"/>
                    </w:rPr>
                  </w:pPr>
                </w:p>
              </w:tc>
            </w:tr>
          </w:tbl>
          <w:p w:rsidR="001D51AB" w:rsidRPr="00D07DCE" w:rsidRDefault="001D51AB" w:rsidP="00A50401">
            <w:pPr>
              <w:jc w:val="both"/>
              <w:rPr>
                <w:sz w:val="24"/>
                <w:szCs w:val="24"/>
              </w:rPr>
            </w:pPr>
          </w:p>
        </w:tc>
      </w:tr>
    </w:tbl>
    <w:p w:rsidR="001D51AB" w:rsidRDefault="001D51AB" w:rsidP="001D51AB"/>
    <w:p w:rsidR="00D90233" w:rsidRDefault="00D90233" w:rsidP="001D51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lastRenderedPageBreak/>
              <w:t>Table Name: META_DATA</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 xml:space="preserve">Note: The table holds the configurations or the set up information for the PRE / POST events or jobs. These jobs would be procreated as needed into the JOB_SCHEDULE table and then would be executed as normal batch objects, though would yet be identified as PRE / POST jobs.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3"/>
              <w:gridCol w:w="6046"/>
            </w:tblGrid>
            <w:tr w:rsidR="001D51AB" w:rsidRPr="00D07DCE" w:rsidTr="00A50401">
              <w:tc>
                <w:tcPr>
                  <w:tcW w:w="2973"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046"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SEQ_NO</w:t>
                  </w:r>
                </w:p>
              </w:tc>
              <w:tc>
                <w:tcPr>
                  <w:tcW w:w="6046" w:type="dxa"/>
                </w:tcPr>
                <w:p w:rsidR="001D51AB" w:rsidRPr="00D07DCE" w:rsidRDefault="001D51AB" w:rsidP="00A50401">
                  <w:pPr>
                    <w:jc w:val="both"/>
                    <w:rPr>
                      <w:sz w:val="24"/>
                      <w:szCs w:val="24"/>
                    </w:rPr>
                  </w:pPr>
                  <w:r w:rsidRPr="00D07DCE">
                    <w:rPr>
                      <w:sz w:val="24"/>
                      <w:szCs w:val="24"/>
                    </w:rPr>
                    <w:t xml:space="preserve">The unique sequence number. As it is a setup table, it does not use any sequence. A new job would have MAX SEQ_NO + 1 as its sequence number. </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TASK_NAME</w:t>
                  </w:r>
                </w:p>
              </w:tc>
              <w:tc>
                <w:tcPr>
                  <w:tcW w:w="6046" w:type="dxa"/>
                </w:tcPr>
                <w:p w:rsidR="001D51AB" w:rsidRPr="00D07DCE" w:rsidRDefault="001D51AB" w:rsidP="00A50401">
                  <w:pPr>
                    <w:jc w:val="both"/>
                    <w:rPr>
                      <w:sz w:val="24"/>
                      <w:szCs w:val="24"/>
                    </w:rPr>
                  </w:pPr>
                  <w:r w:rsidRPr="00D07DCE">
                    <w:rPr>
                      <w:sz w:val="24"/>
                      <w:szCs w:val="24"/>
                    </w:rPr>
                    <w:t>The task name for the PRE / POST object</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EFF_DATE</w:t>
                  </w:r>
                </w:p>
              </w:tc>
              <w:tc>
                <w:tcPr>
                  <w:tcW w:w="6046" w:type="dxa"/>
                </w:tcPr>
                <w:p w:rsidR="001D51AB" w:rsidRPr="00D07DCE" w:rsidRDefault="001D51AB" w:rsidP="00A50401">
                  <w:pPr>
                    <w:jc w:val="both"/>
                    <w:rPr>
                      <w:sz w:val="24"/>
                      <w:szCs w:val="24"/>
                    </w:rPr>
                  </w:pPr>
                  <w:r w:rsidRPr="00D07DCE">
                    <w:rPr>
                      <w:sz w:val="24"/>
                      <w:szCs w:val="24"/>
                    </w:rPr>
                    <w:t>The effective date for the PRE / POST object</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EXP_DATE</w:t>
                  </w:r>
                </w:p>
              </w:tc>
              <w:tc>
                <w:tcPr>
                  <w:tcW w:w="6046" w:type="dxa"/>
                </w:tcPr>
                <w:p w:rsidR="001D51AB" w:rsidRPr="00D07DCE" w:rsidRDefault="001D51AB" w:rsidP="00A50401">
                  <w:pPr>
                    <w:jc w:val="both"/>
                    <w:rPr>
                      <w:sz w:val="24"/>
                      <w:szCs w:val="24"/>
                    </w:rPr>
                  </w:pPr>
                  <w:r w:rsidRPr="00D07DCE">
                    <w:rPr>
                      <w:sz w:val="24"/>
                      <w:szCs w:val="24"/>
                    </w:rPr>
                    <w:t>The expiry date for the PRE / POST object</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ON_FAIL_EXIT</w:t>
                  </w:r>
                </w:p>
              </w:tc>
              <w:tc>
                <w:tcPr>
                  <w:tcW w:w="6046" w:type="dxa"/>
                </w:tcPr>
                <w:p w:rsidR="001D51AB" w:rsidRPr="00D07DCE" w:rsidRDefault="001D51AB" w:rsidP="00A50401">
                  <w:pPr>
                    <w:jc w:val="both"/>
                    <w:rPr>
                      <w:sz w:val="24"/>
                      <w:szCs w:val="24"/>
                    </w:rPr>
                  </w:pPr>
                  <w:r w:rsidRPr="00D07DCE">
                    <w:rPr>
                      <w:sz w:val="24"/>
                      <w:szCs w:val="24"/>
                    </w:rPr>
                    <w:t>This functionality has been moved to Object Map. As any job registered in the Meta Data table must have an entry in object map therefore the on fail exit from Object Map is taken into consideration and this field here is ignored.</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PRIORITY_CODE1</w:t>
                  </w:r>
                </w:p>
              </w:tc>
              <w:tc>
                <w:tcPr>
                  <w:tcW w:w="6046" w:type="dxa"/>
                </w:tcPr>
                <w:p w:rsidR="001D51AB" w:rsidRPr="00D07DCE" w:rsidRDefault="001D51AB" w:rsidP="00A50401">
                  <w:pPr>
                    <w:jc w:val="both"/>
                    <w:rPr>
                      <w:sz w:val="24"/>
                      <w:szCs w:val="24"/>
                    </w:rPr>
                  </w:pPr>
                  <w:r w:rsidRPr="00D07DCE">
                    <w:rPr>
                      <w:sz w:val="24"/>
                      <w:szCs w:val="24"/>
                    </w:rPr>
                    <w:t xml:space="preserve">The priority code 1. </w:t>
                  </w:r>
                </w:p>
                <w:p w:rsidR="001D51AB" w:rsidRPr="00D07DCE" w:rsidRDefault="001D51AB" w:rsidP="00A50401">
                  <w:pPr>
                    <w:jc w:val="both"/>
                    <w:rPr>
                      <w:sz w:val="24"/>
                      <w:szCs w:val="24"/>
                    </w:rPr>
                  </w:pPr>
                  <w:r w:rsidRPr="00D07DCE">
                    <w:rPr>
                      <w:sz w:val="24"/>
                      <w:szCs w:val="24"/>
                    </w:rPr>
                    <w:t xml:space="preserve">The batch can run any PRE / POST event in parallel or as dependent objects. The priority code 1 plays an important here. </w:t>
                  </w:r>
                </w:p>
                <w:p w:rsidR="001D51AB" w:rsidRPr="00D07DCE" w:rsidRDefault="001D51AB" w:rsidP="00A50401">
                  <w:pPr>
                    <w:jc w:val="both"/>
                    <w:rPr>
                      <w:sz w:val="24"/>
                      <w:szCs w:val="24"/>
                    </w:rPr>
                  </w:pPr>
                  <w:r w:rsidRPr="00D07DCE">
                    <w:rPr>
                      <w:sz w:val="24"/>
                      <w:szCs w:val="24"/>
                    </w:rPr>
                    <w:t>EX: There are in all 10 PRE objects. There are three marked as PRIORITY_CODE1 = 1. Five other objects are marked as 2 and the remaining two are marked as 3. Then those with PRIORITY_CODE1 = 1 would be picked up first and executed in parallel. ONLY ONCE the execution of these three objects are complete, would those with PRIORITY_CODE1 = 2 picked up for execution. The cycle continues till there are no more objects to be picked up.</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lastRenderedPageBreak/>
                    <w:t>PRIORITY_CODE2</w:t>
                  </w:r>
                </w:p>
              </w:tc>
              <w:tc>
                <w:tcPr>
                  <w:tcW w:w="6046" w:type="dxa"/>
                </w:tcPr>
                <w:p w:rsidR="001D51AB" w:rsidRPr="00D07DCE" w:rsidRDefault="001D51AB" w:rsidP="00A50401">
                  <w:pPr>
                    <w:jc w:val="both"/>
                    <w:rPr>
                      <w:sz w:val="24"/>
                      <w:szCs w:val="24"/>
                    </w:rPr>
                  </w:pPr>
                  <w:r w:rsidRPr="00D07DCE">
                    <w:rPr>
                      <w:sz w:val="24"/>
                      <w:szCs w:val="24"/>
                    </w:rPr>
                    <w:t xml:space="preserve">Inspiration from JOB_SCHEDULE table and retained for future probable needs. </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PRE_POST</w:t>
                  </w:r>
                </w:p>
              </w:tc>
              <w:tc>
                <w:tcPr>
                  <w:tcW w:w="6046" w:type="dxa"/>
                </w:tcPr>
                <w:p w:rsidR="001D51AB" w:rsidRPr="00D07DCE" w:rsidRDefault="001D51AB" w:rsidP="00A50401">
                  <w:pPr>
                    <w:jc w:val="both"/>
                    <w:rPr>
                      <w:sz w:val="24"/>
                      <w:szCs w:val="24"/>
                    </w:rPr>
                  </w:pPr>
                  <w:r w:rsidRPr="00D07DCE">
                    <w:rPr>
                      <w:sz w:val="24"/>
                      <w:szCs w:val="24"/>
                    </w:rPr>
                    <w:t xml:space="preserve">Identification whether the configured object is a PRE or a POST event. </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JOB_TYPE</w:t>
                  </w:r>
                </w:p>
              </w:tc>
              <w:tc>
                <w:tcPr>
                  <w:tcW w:w="6046" w:type="dxa"/>
                </w:tcPr>
                <w:p w:rsidR="001D51AB" w:rsidRPr="00D07DCE" w:rsidRDefault="001D51AB" w:rsidP="00A50401">
                  <w:pPr>
                    <w:jc w:val="both"/>
                    <w:rPr>
                      <w:sz w:val="24"/>
                      <w:szCs w:val="24"/>
                    </w:rPr>
                  </w:pPr>
                  <w:r w:rsidRPr="00D07DCE">
                    <w:rPr>
                      <w:sz w:val="24"/>
                      <w:szCs w:val="24"/>
                    </w:rPr>
                    <w:t xml:space="preserve">The job type for the object. </w:t>
                  </w:r>
                </w:p>
                <w:p w:rsidR="001D51AB" w:rsidRPr="00D07DCE" w:rsidRDefault="001D51AB" w:rsidP="00A50401">
                  <w:pPr>
                    <w:jc w:val="both"/>
                    <w:rPr>
                      <w:sz w:val="24"/>
                      <w:szCs w:val="24"/>
                    </w:rPr>
                  </w:pPr>
                  <w:r w:rsidRPr="00D07DCE">
                    <w:rPr>
                      <w:sz w:val="24"/>
                      <w:szCs w:val="24"/>
                    </w:rPr>
                    <w:t>EV – Event Parser</w:t>
                  </w:r>
                </w:p>
                <w:p w:rsidR="001D51AB" w:rsidRPr="00D07DCE" w:rsidRDefault="001D51AB" w:rsidP="00A50401">
                  <w:pPr>
                    <w:jc w:val="both"/>
                    <w:rPr>
                      <w:sz w:val="24"/>
                      <w:szCs w:val="24"/>
                    </w:rPr>
                  </w:pPr>
                  <w:r w:rsidRPr="00D07DCE">
                    <w:rPr>
                      <w:sz w:val="24"/>
                      <w:szCs w:val="24"/>
                    </w:rPr>
                    <w:t>JV – Java</w:t>
                  </w:r>
                </w:p>
                <w:p w:rsidR="001D51AB" w:rsidRPr="00D07DCE" w:rsidRDefault="001D51AB" w:rsidP="00A50401">
                  <w:pPr>
                    <w:jc w:val="both"/>
                    <w:rPr>
                      <w:sz w:val="24"/>
                      <w:szCs w:val="24"/>
                    </w:rPr>
                  </w:pPr>
                  <w:r w:rsidRPr="00D07DCE">
                    <w:rPr>
                      <w:sz w:val="24"/>
                      <w:szCs w:val="24"/>
                    </w:rPr>
                    <w:t xml:space="preserve">PL – PLSQL </w:t>
                  </w:r>
                </w:p>
                <w:p w:rsidR="001D51AB" w:rsidRPr="00D07DCE" w:rsidRDefault="001D51AB" w:rsidP="00A50401">
                  <w:pPr>
                    <w:jc w:val="both"/>
                    <w:rPr>
                      <w:sz w:val="24"/>
                      <w:szCs w:val="24"/>
                    </w:rPr>
                  </w:pPr>
                  <w:r w:rsidRPr="00D07DCE">
                    <w:rPr>
                      <w:sz w:val="24"/>
                      <w:szCs w:val="24"/>
                    </w:rPr>
                    <w:t>FE - Flow Execution</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LINE</w:t>
                  </w:r>
                </w:p>
              </w:tc>
              <w:tc>
                <w:tcPr>
                  <w:tcW w:w="6046" w:type="dxa"/>
                </w:tcPr>
                <w:p w:rsidR="001D51AB" w:rsidRPr="00D07DCE" w:rsidRDefault="001D51AB" w:rsidP="00A50401">
                  <w:pPr>
                    <w:jc w:val="both"/>
                    <w:rPr>
                      <w:sz w:val="24"/>
                      <w:szCs w:val="24"/>
                    </w:rPr>
                  </w:pPr>
                  <w:r w:rsidRPr="00D07DCE">
                    <w:rPr>
                      <w:sz w:val="24"/>
                      <w:szCs w:val="24"/>
                    </w:rPr>
                    <w:t>The line</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SUBLINE</w:t>
                  </w:r>
                </w:p>
              </w:tc>
              <w:tc>
                <w:tcPr>
                  <w:tcW w:w="6046" w:type="dxa"/>
                </w:tcPr>
                <w:p w:rsidR="001D51AB" w:rsidRPr="00D07DCE" w:rsidRDefault="001D51AB" w:rsidP="00A50401">
                  <w:pPr>
                    <w:jc w:val="both"/>
                    <w:rPr>
                      <w:sz w:val="24"/>
                      <w:szCs w:val="24"/>
                    </w:rPr>
                  </w:pPr>
                  <w:r w:rsidRPr="00D07DCE">
                    <w:rPr>
                      <w:sz w:val="24"/>
                      <w:szCs w:val="24"/>
                    </w:rPr>
                    <w:t>The sub line</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DATE_GENERATE</w:t>
                  </w:r>
                </w:p>
              </w:tc>
              <w:tc>
                <w:tcPr>
                  <w:tcW w:w="6046" w:type="dxa"/>
                </w:tcPr>
                <w:p w:rsidR="001D51AB" w:rsidRPr="00D07DCE" w:rsidRDefault="001D51AB" w:rsidP="00A50401">
                  <w:pPr>
                    <w:jc w:val="both"/>
                    <w:rPr>
                      <w:sz w:val="24"/>
                      <w:szCs w:val="24"/>
                    </w:rPr>
                  </w:pPr>
                  <w:r w:rsidRPr="00D07DCE">
                    <w:rPr>
                      <w:sz w:val="24"/>
                      <w:szCs w:val="24"/>
                    </w:rPr>
                    <w:t>The date generated</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GENERATE_BY</w:t>
                  </w:r>
                </w:p>
              </w:tc>
              <w:tc>
                <w:tcPr>
                  <w:tcW w:w="6046" w:type="dxa"/>
                </w:tcPr>
                <w:p w:rsidR="001D51AB" w:rsidRPr="00D07DCE" w:rsidRDefault="001D51AB" w:rsidP="00A50401">
                  <w:pPr>
                    <w:jc w:val="both"/>
                    <w:rPr>
                      <w:sz w:val="24"/>
                      <w:szCs w:val="24"/>
                    </w:rPr>
                  </w:pPr>
                  <w:r w:rsidRPr="00D07DCE">
                    <w:rPr>
                      <w:sz w:val="24"/>
                      <w:szCs w:val="24"/>
                    </w:rPr>
                    <w:t>The generated by</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JOB_DESC</w:t>
                  </w:r>
                </w:p>
              </w:tc>
              <w:tc>
                <w:tcPr>
                  <w:tcW w:w="6046" w:type="dxa"/>
                </w:tcPr>
                <w:p w:rsidR="001D51AB" w:rsidRPr="00D07DCE" w:rsidRDefault="001D51AB" w:rsidP="00A50401">
                  <w:pPr>
                    <w:jc w:val="both"/>
                    <w:rPr>
                      <w:sz w:val="24"/>
                      <w:szCs w:val="24"/>
                    </w:rPr>
                  </w:pPr>
                  <w:r w:rsidRPr="00D07DCE">
                    <w:rPr>
                      <w:sz w:val="24"/>
                      <w:szCs w:val="24"/>
                    </w:rPr>
                    <w:t>The job description, if any</w:t>
                  </w:r>
                </w:p>
              </w:tc>
            </w:tr>
            <w:tr w:rsidR="001D51AB" w:rsidRPr="00D07DCE" w:rsidTr="00A50401">
              <w:tc>
                <w:tcPr>
                  <w:tcW w:w="2973" w:type="dxa"/>
                </w:tcPr>
                <w:p w:rsidR="001D51AB" w:rsidRPr="00D07DCE" w:rsidRDefault="001D51AB" w:rsidP="00A50401">
                  <w:pPr>
                    <w:jc w:val="both"/>
                    <w:rPr>
                      <w:sz w:val="24"/>
                      <w:szCs w:val="24"/>
                    </w:rPr>
                  </w:pPr>
                  <w:r w:rsidRPr="00D07DCE">
                    <w:rPr>
                      <w:sz w:val="24"/>
                      <w:szCs w:val="24"/>
                    </w:rPr>
                    <w:t>OBJECT_NAME</w:t>
                  </w:r>
                </w:p>
              </w:tc>
              <w:tc>
                <w:tcPr>
                  <w:tcW w:w="6046" w:type="dxa"/>
                </w:tcPr>
                <w:p w:rsidR="001D51AB" w:rsidRPr="00D07DCE" w:rsidRDefault="001D51AB" w:rsidP="00A50401">
                  <w:pPr>
                    <w:jc w:val="both"/>
                    <w:rPr>
                      <w:sz w:val="24"/>
                      <w:szCs w:val="24"/>
                    </w:rPr>
                  </w:pPr>
                  <w:r w:rsidRPr="00D07DCE">
                    <w:rPr>
                      <w:sz w:val="24"/>
                      <w:szCs w:val="24"/>
                    </w:rPr>
                    <w:t xml:space="preserve">The object name. </w:t>
                  </w:r>
                </w:p>
              </w:tc>
            </w:tr>
          </w:tbl>
          <w:p w:rsidR="001D51AB" w:rsidRPr="00D07DCE" w:rsidRDefault="001D51AB" w:rsidP="00A50401">
            <w:pPr>
              <w:jc w:val="both"/>
              <w:rPr>
                <w:sz w:val="24"/>
                <w:szCs w:val="24"/>
              </w:rPr>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t>Table Name: O_QUEUE</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Note: Table where all OUT bound messages should fall for processing</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1D51AB" w:rsidRPr="00D07DCE" w:rsidTr="00A50401">
              <w:tc>
                <w:tcPr>
                  <w:tcW w:w="2417"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602"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ID</w:t>
                  </w:r>
                </w:p>
              </w:tc>
              <w:tc>
                <w:tcPr>
                  <w:tcW w:w="6602" w:type="dxa"/>
                </w:tcPr>
                <w:p w:rsidR="001D51AB" w:rsidRPr="00D07DCE" w:rsidRDefault="001D51AB" w:rsidP="00A50401">
                  <w:pPr>
                    <w:jc w:val="both"/>
                    <w:rPr>
                      <w:sz w:val="24"/>
                      <w:szCs w:val="24"/>
                    </w:rPr>
                  </w:pPr>
                  <w:r w:rsidRPr="00D07DCE">
                    <w:rPr>
                      <w:sz w:val="24"/>
                      <w:szCs w:val="24"/>
                    </w:rPr>
                    <w:t xml:space="preserve">The unique identifier for the message. </w:t>
                  </w:r>
                  <w:r w:rsidRPr="00D07DCE">
                    <w:rPr>
                      <w:i/>
                      <w:sz w:val="24"/>
                      <w:szCs w:val="24"/>
                    </w:rPr>
                    <w:t>Use I_QUEUE_SEQ for fetching the next value.</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MESSAGE</w:t>
                  </w:r>
                </w:p>
              </w:tc>
              <w:tc>
                <w:tcPr>
                  <w:tcW w:w="6602" w:type="dxa"/>
                </w:tcPr>
                <w:p w:rsidR="001D51AB" w:rsidRPr="00D07DCE" w:rsidRDefault="001D51AB" w:rsidP="00A50401">
                  <w:pPr>
                    <w:jc w:val="both"/>
                    <w:rPr>
                      <w:sz w:val="24"/>
                      <w:szCs w:val="24"/>
                    </w:rPr>
                  </w:pPr>
                  <w:r w:rsidRPr="00D07DCE">
                    <w:rPr>
                      <w:sz w:val="24"/>
                      <w:szCs w:val="24"/>
                    </w:rPr>
                    <w:t>The actual message</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PARAM</w:t>
                  </w:r>
                </w:p>
              </w:tc>
              <w:tc>
                <w:tcPr>
                  <w:tcW w:w="6602" w:type="dxa"/>
                </w:tcPr>
                <w:p w:rsidR="001D51AB" w:rsidRPr="00D07DCE" w:rsidRDefault="001D51AB" w:rsidP="00A50401">
                  <w:pPr>
                    <w:jc w:val="both"/>
                    <w:rPr>
                      <w:sz w:val="24"/>
                      <w:szCs w:val="24"/>
                    </w:rPr>
                  </w:pPr>
                  <w:r w:rsidRPr="00D07DCE">
                    <w:rPr>
                      <w:sz w:val="24"/>
                      <w:szCs w:val="24"/>
                    </w:rPr>
                    <w:t>The parameters for the message, if any</w:t>
                  </w:r>
                </w:p>
              </w:tc>
            </w:tr>
          </w:tbl>
          <w:p w:rsidR="001D51AB" w:rsidRPr="00D07DCE" w:rsidRDefault="001D51AB" w:rsidP="00A50401">
            <w:pPr>
              <w:jc w:val="both"/>
              <w:rPr>
                <w:sz w:val="24"/>
                <w:szCs w:val="24"/>
              </w:rPr>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lastRenderedPageBreak/>
              <w:t>Table Name: OBJECT_MAP</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Note: Mapping table that maps the object name with the actual object to be executed</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1D51AB" w:rsidRPr="00D07DCE" w:rsidTr="00A50401">
              <w:tc>
                <w:tcPr>
                  <w:tcW w:w="2417"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602"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ID</w:t>
                  </w:r>
                </w:p>
              </w:tc>
              <w:tc>
                <w:tcPr>
                  <w:tcW w:w="6602" w:type="dxa"/>
                </w:tcPr>
                <w:p w:rsidR="001D51AB" w:rsidRPr="00D07DCE" w:rsidRDefault="001D51AB" w:rsidP="00A50401">
                  <w:pPr>
                    <w:jc w:val="both"/>
                    <w:rPr>
                      <w:sz w:val="24"/>
                      <w:szCs w:val="24"/>
                    </w:rPr>
                  </w:pPr>
                  <w:r w:rsidRPr="00D07DCE">
                    <w:rPr>
                      <w:sz w:val="24"/>
                      <w:szCs w:val="24"/>
                    </w:rPr>
                    <w:t>The JOB_SCHEDULE object name (in upper case)</w:t>
                  </w:r>
                </w:p>
              </w:tc>
            </w:tr>
            <w:tr w:rsidR="001D51AB" w:rsidRPr="00D07DCE" w:rsidTr="00A50401">
              <w:trPr>
                <w:trHeight w:val="3788"/>
              </w:trPr>
              <w:tc>
                <w:tcPr>
                  <w:tcW w:w="2417" w:type="dxa"/>
                </w:tcPr>
                <w:p w:rsidR="001D51AB" w:rsidRPr="00D07DCE" w:rsidRDefault="001D51AB" w:rsidP="00A50401">
                  <w:pPr>
                    <w:jc w:val="both"/>
                    <w:rPr>
                      <w:sz w:val="24"/>
                      <w:szCs w:val="24"/>
                    </w:rPr>
                  </w:pPr>
                  <w:r w:rsidRPr="00D07DCE">
                    <w:rPr>
                      <w:sz w:val="24"/>
                      <w:szCs w:val="24"/>
                    </w:rPr>
                    <w:t>OBJECT_NAME</w:t>
                  </w:r>
                </w:p>
              </w:tc>
              <w:tc>
                <w:tcPr>
                  <w:tcW w:w="6602" w:type="dxa"/>
                </w:tcPr>
                <w:p w:rsidR="001D51AB" w:rsidRPr="00D07DCE" w:rsidRDefault="001D51AB" w:rsidP="00A50401">
                  <w:pPr>
                    <w:jc w:val="both"/>
                    <w:rPr>
                      <w:sz w:val="24"/>
                      <w:szCs w:val="24"/>
                    </w:rPr>
                  </w:pPr>
                  <w:r w:rsidRPr="00D07DCE">
                    <w:rPr>
                      <w:sz w:val="24"/>
                      <w:szCs w:val="24"/>
                    </w:rPr>
                    <w:t>The actual object to be invoked or executed with the super set of the parameter list (including those having default values)</w:t>
                  </w:r>
                </w:p>
                <w:p w:rsidR="001D51AB" w:rsidRPr="00D07DCE" w:rsidRDefault="001D51AB" w:rsidP="00A50401">
                  <w:pPr>
                    <w:jc w:val="both"/>
                    <w:rPr>
                      <w:sz w:val="24"/>
                      <w:szCs w:val="24"/>
                    </w:rPr>
                  </w:pPr>
                  <w:r w:rsidRPr="00D07DCE">
                    <w:rPr>
                      <w:sz w:val="24"/>
                      <w:szCs w:val="24"/>
                    </w:rPr>
                    <w:t>EX: There exist a stored procedure with signature</w:t>
                  </w:r>
                </w:p>
                <w:p w:rsidR="001D51AB" w:rsidRPr="00D07DCE" w:rsidRDefault="001D51AB" w:rsidP="00A50401">
                  <w:pPr>
                    <w:jc w:val="both"/>
                    <w:rPr>
                      <w:sz w:val="24"/>
                      <w:szCs w:val="24"/>
                    </w:rPr>
                  </w:pPr>
                  <w:r w:rsidRPr="00D07DCE">
                    <w:rPr>
                      <w:sz w:val="24"/>
                      <w:szCs w:val="24"/>
                    </w:rPr>
                    <w:t xml:space="preserve">     SOME_PKG.SOME_SP(</w:t>
                  </w:r>
                </w:p>
                <w:p w:rsidR="001D51AB" w:rsidRPr="00D07DCE" w:rsidRDefault="001D51AB" w:rsidP="00A50401">
                  <w:pPr>
                    <w:jc w:val="both"/>
                    <w:rPr>
                      <w:sz w:val="24"/>
                      <w:szCs w:val="24"/>
                    </w:rPr>
                  </w:pPr>
                  <w:r w:rsidRPr="00D07DCE">
                    <w:rPr>
                      <w:sz w:val="24"/>
                      <w:szCs w:val="24"/>
                    </w:rPr>
                    <w:t xml:space="preserve">         Id IN number,</w:t>
                  </w:r>
                </w:p>
                <w:p w:rsidR="001D51AB" w:rsidRPr="00D07DCE" w:rsidRDefault="001D51AB" w:rsidP="00A50401">
                  <w:pPr>
                    <w:jc w:val="both"/>
                    <w:rPr>
                      <w:sz w:val="24"/>
                      <w:szCs w:val="24"/>
                    </w:rPr>
                  </w:pPr>
                  <w:r w:rsidRPr="00D07DCE">
                    <w:rPr>
                      <w:sz w:val="24"/>
                      <w:szCs w:val="24"/>
                    </w:rPr>
                    <w:t xml:space="preserve">         Name IN  varchar2,</w:t>
                  </w:r>
                </w:p>
                <w:p w:rsidR="001D51AB" w:rsidRPr="00D07DCE" w:rsidRDefault="001D51AB" w:rsidP="00A50401">
                  <w:pPr>
                    <w:jc w:val="both"/>
                    <w:rPr>
                      <w:sz w:val="24"/>
                      <w:szCs w:val="24"/>
                    </w:rPr>
                  </w:pPr>
                  <w:r w:rsidRPr="00D07DCE">
                    <w:rPr>
                      <w:sz w:val="24"/>
                      <w:szCs w:val="24"/>
                    </w:rPr>
                    <w:t xml:space="preserve">         DOB IN date,</w:t>
                  </w:r>
                </w:p>
                <w:p w:rsidR="001D51AB" w:rsidRPr="00D07DCE" w:rsidRDefault="001D51AB" w:rsidP="00A50401">
                  <w:pPr>
                    <w:jc w:val="both"/>
                    <w:rPr>
                      <w:sz w:val="24"/>
                      <w:szCs w:val="24"/>
                    </w:rPr>
                  </w:pPr>
                  <w:r w:rsidRPr="00D07DCE">
                    <w:rPr>
                      <w:sz w:val="24"/>
                      <w:szCs w:val="24"/>
                    </w:rPr>
                    <w:t xml:space="preserve">         </w:t>
                  </w:r>
                  <w:proofErr w:type="spellStart"/>
                  <w:r w:rsidRPr="00D07DCE">
                    <w:rPr>
                      <w:sz w:val="24"/>
                      <w:szCs w:val="24"/>
                    </w:rPr>
                    <w:t>Deparment</w:t>
                  </w:r>
                  <w:proofErr w:type="spellEnd"/>
                  <w:r w:rsidRPr="00D07DCE">
                    <w:rPr>
                      <w:sz w:val="24"/>
                      <w:szCs w:val="24"/>
                    </w:rPr>
                    <w:t xml:space="preserve"> IN varchar2 default ‘ADMIN’</w:t>
                  </w:r>
                </w:p>
                <w:p w:rsidR="001D51AB" w:rsidRPr="00D07DCE" w:rsidRDefault="001D51AB" w:rsidP="00A50401">
                  <w:pPr>
                    <w:jc w:val="both"/>
                    <w:rPr>
                      <w:sz w:val="24"/>
                      <w:szCs w:val="24"/>
                    </w:rPr>
                  </w:pPr>
                  <w:r w:rsidRPr="00D07DCE">
                    <w:rPr>
                      <w:sz w:val="24"/>
                      <w:szCs w:val="24"/>
                    </w:rPr>
                    <w:t xml:space="preserve">     )</w:t>
                  </w:r>
                </w:p>
                <w:p w:rsidR="001D51AB" w:rsidRPr="00D07DCE" w:rsidRDefault="001D51AB" w:rsidP="00A50401">
                  <w:pPr>
                    <w:jc w:val="both"/>
                    <w:rPr>
                      <w:sz w:val="24"/>
                      <w:szCs w:val="24"/>
                    </w:rPr>
                  </w:pPr>
                  <w:r w:rsidRPr="00D07DCE">
                    <w:rPr>
                      <w:sz w:val="24"/>
                      <w:szCs w:val="24"/>
                    </w:rPr>
                    <w:t xml:space="preserve">then this field would have </w:t>
                  </w:r>
                </w:p>
                <w:p w:rsidR="001D51AB" w:rsidRPr="00D07DCE" w:rsidRDefault="001D51AB" w:rsidP="00A50401">
                  <w:pPr>
                    <w:jc w:val="both"/>
                    <w:rPr>
                      <w:sz w:val="24"/>
                      <w:szCs w:val="24"/>
                    </w:rPr>
                  </w:pPr>
                  <w:r w:rsidRPr="00D07DCE">
                    <w:rPr>
                      <w:sz w:val="24"/>
                      <w:szCs w:val="24"/>
                    </w:rPr>
                    <w:t>SOME_PKG.SOME_SP(:N,:VC,:DT, :VC)</w:t>
                  </w:r>
                </w:p>
                <w:p w:rsidR="001D51AB" w:rsidRPr="00D07DCE" w:rsidRDefault="001D51AB" w:rsidP="00A50401">
                  <w:pPr>
                    <w:jc w:val="both"/>
                    <w:rPr>
                      <w:sz w:val="24"/>
                      <w:szCs w:val="24"/>
                    </w:rPr>
                  </w:pP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OBJECT_TYPE</w:t>
                  </w:r>
                </w:p>
              </w:tc>
              <w:tc>
                <w:tcPr>
                  <w:tcW w:w="6602" w:type="dxa"/>
                </w:tcPr>
                <w:p w:rsidR="001D51AB" w:rsidRPr="00D07DCE" w:rsidRDefault="001D51AB" w:rsidP="00A50401">
                  <w:pPr>
                    <w:jc w:val="both"/>
                    <w:rPr>
                      <w:sz w:val="24"/>
                      <w:szCs w:val="24"/>
                    </w:rPr>
                  </w:pPr>
                  <w:r w:rsidRPr="00D07DCE">
                    <w:rPr>
                      <w:sz w:val="24"/>
                      <w:szCs w:val="24"/>
                    </w:rPr>
                    <w:t xml:space="preserve">The type for the object. </w:t>
                  </w:r>
                </w:p>
                <w:p w:rsidR="001D51AB" w:rsidRPr="00D07DCE" w:rsidRDefault="001D51AB" w:rsidP="00A50401">
                  <w:pPr>
                    <w:jc w:val="both"/>
                    <w:rPr>
                      <w:sz w:val="24"/>
                      <w:szCs w:val="24"/>
                    </w:rPr>
                  </w:pPr>
                  <w:r w:rsidRPr="00D07DCE">
                    <w:rPr>
                      <w:sz w:val="24"/>
                      <w:szCs w:val="24"/>
                    </w:rPr>
                    <w:t>EV – Event Parser</w:t>
                  </w:r>
                </w:p>
                <w:p w:rsidR="001D51AB" w:rsidRPr="00D07DCE" w:rsidRDefault="001D51AB" w:rsidP="00A50401">
                  <w:pPr>
                    <w:jc w:val="both"/>
                    <w:rPr>
                      <w:sz w:val="24"/>
                      <w:szCs w:val="24"/>
                    </w:rPr>
                  </w:pPr>
                  <w:r w:rsidRPr="00D07DCE">
                    <w:rPr>
                      <w:sz w:val="24"/>
                      <w:szCs w:val="24"/>
                    </w:rPr>
                    <w:t>JV – Java</w:t>
                  </w:r>
                </w:p>
                <w:p w:rsidR="001D51AB" w:rsidRPr="00D07DCE" w:rsidRDefault="001D51AB" w:rsidP="00A50401">
                  <w:pPr>
                    <w:jc w:val="both"/>
                    <w:rPr>
                      <w:sz w:val="24"/>
                      <w:szCs w:val="24"/>
                    </w:rPr>
                  </w:pPr>
                  <w:r w:rsidRPr="00D07DCE">
                    <w:rPr>
                      <w:sz w:val="24"/>
                      <w:szCs w:val="24"/>
                    </w:rPr>
                    <w:t xml:space="preserve">PL – PLSQL </w:t>
                  </w:r>
                </w:p>
                <w:p w:rsidR="001D51AB" w:rsidRPr="00D07DCE" w:rsidRDefault="001D51AB" w:rsidP="00A50401">
                  <w:pPr>
                    <w:jc w:val="both"/>
                    <w:rPr>
                      <w:sz w:val="24"/>
                      <w:szCs w:val="24"/>
                    </w:rPr>
                  </w:pPr>
                  <w:r w:rsidRPr="00D07DCE">
                    <w:rPr>
                      <w:sz w:val="24"/>
                      <w:szCs w:val="24"/>
                    </w:rPr>
                    <w:t>FE – Flow Execution</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EFF_DATE</w:t>
                  </w:r>
                </w:p>
              </w:tc>
              <w:tc>
                <w:tcPr>
                  <w:tcW w:w="6602" w:type="dxa"/>
                </w:tcPr>
                <w:p w:rsidR="001D51AB" w:rsidRPr="00D07DCE" w:rsidRDefault="001D51AB" w:rsidP="00A50401">
                  <w:pPr>
                    <w:jc w:val="both"/>
                    <w:rPr>
                      <w:sz w:val="24"/>
                      <w:szCs w:val="24"/>
                    </w:rPr>
                  </w:pPr>
                  <w:r w:rsidRPr="00D07DCE">
                    <w:rPr>
                      <w:sz w:val="24"/>
                      <w:szCs w:val="24"/>
                    </w:rPr>
                    <w:t xml:space="preserve">The effective date </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lastRenderedPageBreak/>
                    <w:t>EXP_DATE</w:t>
                  </w:r>
                </w:p>
              </w:tc>
              <w:tc>
                <w:tcPr>
                  <w:tcW w:w="6602" w:type="dxa"/>
                </w:tcPr>
                <w:p w:rsidR="001D51AB" w:rsidRPr="00D07DCE" w:rsidRDefault="001D51AB" w:rsidP="00A50401">
                  <w:pPr>
                    <w:jc w:val="both"/>
                    <w:rPr>
                      <w:sz w:val="24"/>
                      <w:szCs w:val="24"/>
                    </w:rPr>
                  </w:pPr>
                  <w:r w:rsidRPr="00D07DCE">
                    <w:rPr>
                      <w:sz w:val="24"/>
                      <w:szCs w:val="24"/>
                    </w:rPr>
                    <w:t xml:space="preserve">The expiry date </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DEFAULT_VALUES</w:t>
                  </w:r>
                </w:p>
              </w:tc>
              <w:tc>
                <w:tcPr>
                  <w:tcW w:w="6602" w:type="dxa"/>
                </w:tcPr>
                <w:p w:rsidR="001D51AB" w:rsidRPr="00D07DCE" w:rsidRDefault="001D51AB" w:rsidP="00A50401">
                  <w:pPr>
                    <w:jc w:val="both"/>
                    <w:rPr>
                      <w:sz w:val="24"/>
                      <w:szCs w:val="24"/>
                    </w:rPr>
                  </w:pPr>
                  <w:r w:rsidRPr="00D07DCE">
                    <w:rPr>
                      <w:sz w:val="24"/>
                      <w:szCs w:val="24"/>
                    </w:rPr>
                    <w:t>Optional. Provision to provide default value in case the parameter values are not supplied at run time from JOB_SCHEDULE.BE_TASK_NAME.</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ON_FAIL_EXIT</w:t>
                  </w:r>
                </w:p>
              </w:tc>
              <w:tc>
                <w:tcPr>
                  <w:tcW w:w="6602" w:type="dxa"/>
                </w:tcPr>
                <w:p w:rsidR="001D51AB" w:rsidRPr="00D07DCE" w:rsidRDefault="001D51AB" w:rsidP="00A50401">
                  <w:pPr>
                    <w:jc w:val="both"/>
                    <w:rPr>
                      <w:sz w:val="24"/>
                      <w:szCs w:val="24"/>
                    </w:rPr>
                  </w:pPr>
                  <w:r w:rsidRPr="00D07DCE">
                    <w:rPr>
                      <w:sz w:val="24"/>
                      <w:szCs w:val="24"/>
                    </w:rPr>
                    <w:t xml:space="preserve">Indication whether to halt / stop the batch if the execution fails. </w:t>
                  </w:r>
                </w:p>
                <w:p w:rsidR="001D51AB" w:rsidRPr="00D07DCE" w:rsidRDefault="001D51AB" w:rsidP="00A50401">
                  <w:pPr>
                    <w:jc w:val="both"/>
                    <w:rPr>
                      <w:sz w:val="24"/>
                      <w:szCs w:val="24"/>
                    </w:rPr>
                  </w:pPr>
                  <w:r w:rsidRPr="00D07DCE">
                    <w:rPr>
                      <w:sz w:val="24"/>
                      <w:szCs w:val="24"/>
                    </w:rPr>
                    <w:t xml:space="preserve">‘Y’ – stop the batch </w:t>
                  </w:r>
                </w:p>
                <w:p w:rsidR="001D51AB" w:rsidRPr="00D07DCE" w:rsidRDefault="001D51AB" w:rsidP="00A50401">
                  <w:pPr>
                    <w:jc w:val="both"/>
                    <w:rPr>
                      <w:sz w:val="24"/>
                      <w:szCs w:val="24"/>
                    </w:rPr>
                  </w:pPr>
                  <w:r w:rsidRPr="00D07DCE">
                    <w:rPr>
                      <w:sz w:val="24"/>
                      <w:szCs w:val="24"/>
                    </w:rPr>
                    <w:t>‘N’ or null – continue with batch proceedings</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ON_FAIL_EMAIL</w:t>
                  </w:r>
                </w:p>
              </w:tc>
              <w:tc>
                <w:tcPr>
                  <w:tcW w:w="6602" w:type="dxa"/>
                </w:tcPr>
                <w:p w:rsidR="001D51AB" w:rsidRPr="00D07DCE" w:rsidRDefault="001D51AB" w:rsidP="00A50401">
                  <w:pPr>
                    <w:jc w:val="both"/>
                    <w:rPr>
                      <w:sz w:val="24"/>
                      <w:szCs w:val="24"/>
                    </w:rPr>
                  </w:pPr>
                  <w:r w:rsidRPr="00D07DCE">
                    <w:rPr>
                      <w:sz w:val="24"/>
                      <w:szCs w:val="24"/>
                    </w:rPr>
                    <w:t xml:space="preserve">Indication whether to send email if the batch execution fails. </w:t>
                  </w:r>
                </w:p>
                <w:p w:rsidR="001D51AB" w:rsidRPr="00D07DCE" w:rsidRDefault="001D51AB" w:rsidP="00A50401">
                  <w:pPr>
                    <w:jc w:val="both"/>
                    <w:rPr>
                      <w:sz w:val="24"/>
                      <w:szCs w:val="24"/>
                    </w:rPr>
                  </w:pPr>
                  <w:r w:rsidRPr="00D07DCE">
                    <w:rPr>
                      <w:sz w:val="24"/>
                      <w:szCs w:val="24"/>
                    </w:rPr>
                    <w:t>‘Y’ – send email</w:t>
                  </w:r>
                </w:p>
                <w:p w:rsidR="001D51AB" w:rsidRPr="00D07DCE" w:rsidRDefault="001D51AB" w:rsidP="00A50401">
                  <w:pPr>
                    <w:jc w:val="both"/>
                    <w:rPr>
                      <w:sz w:val="24"/>
                      <w:szCs w:val="24"/>
                    </w:rPr>
                  </w:pPr>
                  <w:r w:rsidRPr="00D07DCE">
                    <w:rPr>
                      <w:sz w:val="24"/>
                      <w:szCs w:val="24"/>
                    </w:rPr>
                    <w:t>‘N’ or null –  do not send email</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MIN_TIME</w:t>
                  </w:r>
                </w:p>
              </w:tc>
              <w:tc>
                <w:tcPr>
                  <w:tcW w:w="6602" w:type="dxa"/>
                </w:tcPr>
                <w:p w:rsidR="001D51AB" w:rsidRPr="00D07DCE" w:rsidRDefault="001D51AB" w:rsidP="00A50401">
                  <w:pPr>
                    <w:jc w:val="both"/>
                    <w:rPr>
                      <w:sz w:val="24"/>
                      <w:szCs w:val="24"/>
                    </w:rPr>
                  </w:pPr>
                  <w:r w:rsidRPr="00D07DCE">
                    <w:rPr>
                      <w:sz w:val="24"/>
                      <w:szCs w:val="24"/>
                    </w:rPr>
                    <w:t>The minimum time an object should take to execute</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AVG_TIME</w:t>
                  </w:r>
                </w:p>
              </w:tc>
              <w:tc>
                <w:tcPr>
                  <w:tcW w:w="6602" w:type="dxa"/>
                </w:tcPr>
                <w:p w:rsidR="001D51AB" w:rsidRPr="00D07DCE" w:rsidRDefault="001D51AB" w:rsidP="00A50401">
                  <w:pPr>
                    <w:jc w:val="both"/>
                    <w:rPr>
                      <w:sz w:val="24"/>
                      <w:szCs w:val="24"/>
                    </w:rPr>
                  </w:pPr>
                  <w:r w:rsidRPr="00D07DCE">
                    <w:rPr>
                      <w:sz w:val="24"/>
                      <w:szCs w:val="24"/>
                    </w:rPr>
                    <w:t>The average time an object should take to execute</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MAX_TIME</w:t>
                  </w:r>
                </w:p>
              </w:tc>
              <w:tc>
                <w:tcPr>
                  <w:tcW w:w="6602" w:type="dxa"/>
                </w:tcPr>
                <w:p w:rsidR="001D51AB" w:rsidRPr="00D07DCE" w:rsidRDefault="001D51AB" w:rsidP="00A50401">
                  <w:pPr>
                    <w:jc w:val="both"/>
                    <w:rPr>
                      <w:sz w:val="24"/>
                      <w:szCs w:val="24"/>
                    </w:rPr>
                  </w:pPr>
                  <w:r w:rsidRPr="00D07DCE">
                    <w:rPr>
                      <w:sz w:val="24"/>
                      <w:szCs w:val="24"/>
                    </w:rPr>
                    <w:t>The maximum time an object should take to execute</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MIN_TIME_ESCL</w:t>
                  </w:r>
                </w:p>
              </w:tc>
              <w:tc>
                <w:tcPr>
                  <w:tcW w:w="6602" w:type="dxa"/>
                </w:tcPr>
                <w:p w:rsidR="001D51AB" w:rsidRPr="00D07DCE" w:rsidRDefault="001D51AB" w:rsidP="00A50401">
                  <w:pPr>
                    <w:jc w:val="both"/>
                    <w:rPr>
                      <w:sz w:val="24"/>
                      <w:szCs w:val="24"/>
                    </w:rPr>
                  </w:pPr>
                  <w:r w:rsidRPr="00D07DCE">
                    <w:rPr>
                      <w:sz w:val="24"/>
                      <w:szCs w:val="24"/>
                    </w:rPr>
                    <w:t xml:space="preserve">Indication whether to send email if the object takes less than minimum time to execute </w:t>
                  </w:r>
                </w:p>
                <w:p w:rsidR="001D51AB" w:rsidRPr="00D07DCE" w:rsidRDefault="001D51AB" w:rsidP="00A50401">
                  <w:pPr>
                    <w:jc w:val="both"/>
                    <w:rPr>
                      <w:sz w:val="24"/>
                      <w:szCs w:val="24"/>
                    </w:rPr>
                  </w:pPr>
                  <w:r w:rsidRPr="00D07DCE">
                    <w:rPr>
                      <w:sz w:val="24"/>
                      <w:szCs w:val="24"/>
                    </w:rPr>
                    <w:t>‘Y’ – send email</w:t>
                  </w:r>
                </w:p>
                <w:p w:rsidR="001D51AB" w:rsidRPr="00D07DCE" w:rsidRDefault="001D51AB" w:rsidP="00A50401">
                  <w:pPr>
                    <w:jc w:val="both"/>
                    <w:rPr>
                      <w:sz w:val="24"/>
                      <w:szCs w:val="24"/>
                    </w:rPr>
                  </w:pPr>
                  <w:r w:rsidRPr="00D07DCE">
                    <w:rPr>
                      <w:sz w:val="24"/>
                      <w:szCs w:val="24"/>
                    </w:rPr>
                    <w:t xml:space="preserve">‘N’ or null –  do not send email </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ESCALATION_LEVEL</w:t>
                  </w:r>
                </w:p>
              </w:tc>
              <w:tc>
                <w:tcPr>
                  <w:tcW w:w="6602" w:type="dxa"/>
                </w:tcPr>
                <w:p w:rsidR="001D51AB" w:rsidRPr="00D07DCE" w:rsidRDefault="001D51AB" w:rsidP="00A50401">
                  <w:pPr>
                    <w:jc w:val="both"/>
                    <w:rPr>
                      <w:sz w:val="24"/>
                      <w:szCs w:val="24"/>
                    </w:rPr>
                  </w:pPr>
                  <w:r w:rsidRPr="00D07DCE">
                    <w:rPr>
                      <w:sz w:val="24"/>
                      <w:szCs w:val="24"/>
                    </w:rPr>
                    <w:t>The level of escalation (HIGH / MEDIUM / LOW)</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CASE_DATA</w:t>
                  </w:r>
                </w:p>
              </w:tc>
              <w:tc>
                <w:tcPr>
                  <w:tcW w:w="6602" w:type="dxa"/>
                </w:tcPr>
                <w:p w:rsidR="001D51AB" w:rsidRPr="00D07DCE" w:rsidRDefault="001D51AB" w:rsidP="00A50401">
                  <w:pPr>
                    <w:jc w:val="both"/>
                    <w:rPr>
                      <w:sz w:val="24"/>
                      <w:szCs w:val="24"/>
                    </w:rPr>
                  </w:pPr>
                  <w:r w:rsidRPr="00D07DCE">
                    <w:rPr>
                      <w:sz w:val="24"/>
                      <w:szCs w:val="24"/>
                    </w:rPr>
                    <w:t>The YAWL request (For OBJECT_TYPE = ‘FE’)</w:t>
                  </w:r>
                </w:p>
              </w:tc>
            </w:tr>
          </w:tbl>
          <w:p w:rsidR="001D51AB" w:rsidRPr="00D07DCE" w:rsidRDefault="001D51AB" w:rsidP="00A50401">
            <w:pPr>
              <w:jc w:val="both"/>
              <w:rPr>
                <w:sz w:val="24"/>
                <w:szCs w:val="24"/>
              </w:rPr>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t>Table Name: PROGRESS_LEVEL</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 xml:space="preserve">Note: Table that records the progress level for a batch </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7"/>
              <w:gridCol w:w="6602"/>
            </w:tblGrid>
            <w:tr w:rsidR="001D51AB" w:rsidRPr="00D07DCE" w:rsidTr="00A50401">
              <w:tc>
                <w:tcPr>
                  <w:tcW w:w="2417"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602"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lastRenderedPageBreak/>
                    <w:t>BATCH_NO</w:t>
                  </w:r>
                </w:p>
              </w:tc>
              <w:tc>
                <w:tcPr>
                  <w:tcW w:w="6602" w:type="dxa"/>
                </w:tcPr>
                <w:p w:rsidR="001D51AB" w:rsidRPr="00D07DCE" w:rsidRDefault="001D51AB" w:rsidP="00A50401">
                  <w:pPr>
                    <w:jc w:val="both"/>
                    <w:rPr>
                      <w:sz w:val="24"/>
                      <w:szCs w:val="24"/>
                    </w:rPr>
                  </w:pPr>
                  <w:r w:rsidRPr="00D07DCE">
                    <w:rPr>
                      <w:sz w:val="24"/>
                      <w:szCs w:val="24"/>
                    </w:rPr>
                    <w:t>The batch number</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BATCH_REV_NO</w:t>
                  </w:r>
                </w:p>
              </w:tc>
              <w:tc>
                <w:tcPr>
                  <w:tcW w:w="6602" w:type="dxa"/>
                </w:tcPr>
                <w:p w:rsidR="001D51AB" w:rsidRPr="00D07DCE" w:rsidRDefault="001D51AB" w:rsidP="00A50401">
                  <w:pPr>
                    <w:jc w:val="both"/>
                    <w:rPr>
                      <w:sz w:val="24"/>
                      <w:szCs w:val="24"/>
                    </w:rPr>
                  </w:pPr>
                  <w:r w:rsidRPr="00D07DCE">
                    <w:rPr>
                      <w:sz w:val="24"/>
                      <w:szCs w:val="24"/>
                    </w:rPr>
                    <w:t>The batch revision number</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INDICATOR_NO</w:t>
                  </w:r>
                </w:p>
              </w:tc>
              <w:tc>
                <w:tcPr>
                  <w:tcW w:w="6602" w:type="dxa"/>
                </w:tcPr>
                <w:p w:rsidR="001D51AB" w:rsidRPr="00D07DCE" w:rsidRDefault="001D51AB" w:rsidP="00A50401">
                  <w:pPr>
                    <w:jc w:val="both"/>
                    <w:rPr>
                      <w:sz w:val="24"/>
                      <w:szCs w:val="24"/>
                    </w:rPr>
                  </w:pPr>
                  <w:r w:rsidRPr="00D07DCE">
                    <w:rPr>
                      <w:sz w:val="24"/>
                      <w:szCs w:val="24"/>
                    </w:rPr>
                    <w:t>The progress level indicator number</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PRG_LEVEL_TYPE</w:t>
                  </w:r>
                </w:p>
              </w:tc>
              <w:tc>
                <w:tcPr>
                  <w:tcW w:w="6602" w:type="dxa"/>
                </w:tcPr>
                <w:p w:rsidR="001D51AB" w:rsidRPr="00D07DCE" w:rsidRDefault="001D51AB" w:rsidP="00A50401">
                  <w:pPr>
                    <w:jc w:val="both"/>
                    <w:rPr>
                      <w:sz w:val="24"/>
                      <w:szCs w:val="24"/>
                    </w:rPr>
                  </w:pPr>
                  <w:r w:rsidRPr="00D07DCE">
                    <w:rPr>
                      <w:sz w:val="24"/>
                      <w:szCs w:val="24"/>
                    </w:rPr>
                    <w:t xml:space="preserve">The progress level type or the type of entity being worked upon. </w:t>
                  </w:r>
                </w:p>
                <w:p w:rsidR="001D51AB" w:rsidRPr="00D07DCE" w:rsidRDefault="001D51AB" w:rsidP="00A50401">
                  <w:pPr>
                    <w:jc w:val="both"/>
                    <w:rPr>
                      <w:sz w:val="24"/>
                      <w:szCs w:val="24"/>
                    </w:rPr>
                  </w:pPr>
                  <w:r w:rsidRPr="00D07DCE">
                    <w:rPr>
                      <w:sz w:val="24"/>
                      <w:szCs w:val="24"/>
                    </w:rPr>
                    <w:t>EX: PRE, POLICY, POST etc.</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PRG_ACTIVITY_TYPE</w:t>
                  </w:r>
                </w:p>
              </w:tc>
              <w:tc>
                <w:tcPr>
                  <w:tcW w:w="6602" w:type="dxa"/>
                </w:tcPr>
                <w:p w:rsidR="001D51AB" w:rsidRPr="00D07DCE" w:rsidRDefault="001D51AB" w:rsidP="00A50401">
                  <w:pPr>
                    <w:jc w:val="both"/>
                    <w:rPr>
                      <w:sz w:val="24"/>
                      <w:szCs w:val="24"/>
                    </w:rPr>
                  </w:pPr>
                  <w:r w:rsidRPr="00D07DCE">
                    <w:rPr>
                      <w:sz w:val="24"/>
                      <w:szCs w:val="24"/>
                    </w:rPr>
                    <w:t xml:space="preserve">The progress activity type. It could be one of </w:t>
                  </w:r>
                </w:p>
                <w:p w:rsidR="001D51AB" w:rsidRPr="00D07DCE" w:rsidRDefault="001D51AB" w:rsidP="00A50401">
                  <w:pPr>
                    <w:jc w:val="both"/>
                    <w:rPr>
                      <w:sz w:val="24"/>
                      <w:szCs w:val="24"/>
                    </w:rPr>
                  </w:pPr>
                  <w:r w:rsidRPr="00D07DCE">
                    <w:rPr>
                      <w:sz w:val="24"/>
                      <w:szCs w:val="24"/>
                    </w:rPr>
                    <w:t>EX:</w:t>
                  </w:r>
                </w:p>
                <w:p w:rsidR="001D51AB" w:rsidRPr="00D07DCE" w:rsidRDefault="001D51AB" w:rsidP="00A50401">
                  <w:pPr>
                    <w:jc w:val="both"/>
                    <w:rPr>
                      <w:sz w:val="24"/>
                      <w:szCs w:val="24"/>
                    </w:rPr>
                  </w:pPr>
                  <w:r w:rsidRPr="00D07DCE">
                    <w:rPr>
                      <w:sz w:val="24"/>
                      <w:szCs w:val="24"/>
                    </w:rPr>
                    <w:t>INITIALIZATON – Initialization of the batch</w:t>
                  </w:r>
                </w:p>
                <w:p w:rsidR="001D51AB" w:rsidRPr="00D07DCE" w:rsidRDefault="001D51AB" w:rsidP="00A50401">
                  <w:pPr>
                    <w:jc w:val="both"/>
                    <w:rPr>
                      <w:sz w:val="24"/>
                      <w:szCs w:val="24"/>
                    </w:rPr>
                  </w:pPr>
                  <w:r w:rsidRPr="00D07DCE">
                    <w:rPr>
                      <w:sz w:val="24"/>
                      <w:szCs w:val="24"/>
                    </w:rPr>
                    <w:t>EXECUTION ORDER – Setting up of the execution order for the batch</w:t>
                  </w:r>
                </w:p>
                <w:p w:rsidR="001D51AB" w:rsidRPr="00D07DCE" w:rsidRDefault="001D51AB" w:rsidP="00A50401">
                  <w:pPr>
                    <w:jc w:val="both"/>
                    <w:rPr>
                      <w:sz w:val="24"/>
                      <w:szCs w:val="24"/>
                    </w:rPr>
                  </w:pPr>
                  <w:r w:rsidRPr="00D07DCE">
                    <w:rPr>
                      <w:sz w:val="24"/>
                      <w:szCs w:val="24"/>
                    </w:rPr>
                    <w:t>PROCREATION – Procreating PRE / POST events</w:t>
                  </w:r>
                </w:p>
                <w:p w:rsidR="001D51AB" w:rsidRPr="00D07DCE" w:rsidRDefault="001D51AB" w:rsidP="00A50401">
                  <w:pPr>
                    <w:jc w:val="both"/>
                    <w:rPr>
                      <w:sz w:val="24"/>
                      <w:szCs w:val="24"/>
                    </w:rPr>
                  </w:pPr>
                </w:p>
                <w:p w:rsidR="001D51AB" w:rsidRPr="00D07DCE" w:rsidRDefault="001D51AB" w:rsidP="00A50401">
                  <w:pPr>
                    <w:jc w:val="both"/>
                    <w:rPr>
                      <w:sz w:val="24"/>
                      <w:szCs w:val="24"/>
                    </w:rPr>
                  </w:pPr>
                  <w:r w:rsidRPr="00D07DCE">
                    <w:rPr>
                      <w:sz w:val="24"/>
                      <w:szCs w:val="24"/>
                    </w:rPr>
                    <w:t>ASSIGNMENT – Assigning of batch objects for an entity [Iterates in cycles]</w:t>
                  </w:r>
                </w:p>
                <w:p w:rsidR="001D51AB" w:rsidRPr="00D07DCE" w:rsidRDefault="001D51AB" w:rsidP="00A50401">
                  <w:pPr>
                    <w:jc w:val="both"/>
                    <w:rPr>
                      <w:sz w:val="24"/>
                      <w:szCs w:val="24"/>
                    </w:rPr>
                  </w:pPr>
                  <w:r w:rsidRPr="00D07DCE">
                    <w:rPr>
                      <w:sz w:val="24"/>
                      <w:szCs w:val="24"/>
                    </w:rPr>
                    <w:t>SCHEDULING – Scheduling of the assigned batch objects for an entity [Iterates in cycles]</w:t>
                  </w:r>
                </w:p>
                <w:p w:rsidR="001D51AB" w:rsidRPr="00D07DCE" w:rsidRDefault="001D51AB" w:rsidP="00A50401">
                  <w:pPr>
                    <w:jc w:val="both"/>
                    <w:rPr>
                      <w:sz w:val="24"/>
                      <w:szCs w:val="24"/>
                    </w:rPr>
                  </w:pPr>
                  <w:r w:rsidRPr="00D07DCE">
                    <w:rPr>
                      <w:sz w:val="24"/>
                      <w:szCs w:val="24"/>
                    </w:rPr>
                    <w:t>EXECUTION – Execution of the scheduled batch objects for an entity [Iterates in cycles]</w:t>
                  </w:r>
                </w:p>
                <w:p w:rsidR="001D51AB" w:rsidRPr="00D07DCE" w:rsidRDefault="001D51AB" w:rsidP="00A50401">
                  <w:pPr>
                    <w:jc w:val="both"/>
                    <w:rPr>
                      <w:sz w:val="24"/>
                      <w:szCs w:val="24"/>
                    </w:rPr>
                  </w:pPr>
                  <w:r w:rsidRPr="00D07DCE">
                    <w:rPr>
                      <w:sz w:val="24"/>
                      <w:szCs w:val="24"/>
                    </w:rPr>
                    <w:t>CLOSURE – Closing of the batch</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CYCLE_NO</w:t>
                  </w:r>
                </w:p>
              </w:tc>
              <w:tc>
                <w:tcPr>
                  <w:tcW w:w="6602" w:type="dxa"/>
                </w:tcPr>
                <w:p w:rsidR="001D51AB" w:rsidRPr="00D07DCE" w:rsidRDefault="001D51AB" w:rsidP="00A50401">
                  <w:pPr>
                    <w:jc w:val="both"/>
                    <w:rPr>
                      <w:sz w:val="24"/>
                      <w:szCs w:val="24"/>
                    </w:rPr>
                  </w:pPr>
                  <w:r w:rsidRPr="00D07DCE">
                    <w:rPr>
                      <w:sz w:val="24"/>
                      <w:szCs w:val="24"/>
                    </w:rPr>
                    <w:t>The cycle number for the current iteration</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STATUS</w:t>
                  </w:r>
                </w:p>
              </w:tc>
              <w:tc>
                <w:tcPr>
                  <w:tcW w:w="6602" w:type="dxa"/>
                </w:tcPr>
                <w:p w:rsidR="001D51AB" w:rsidRPr="00D07DCE" w:rsidRDefault="001D51AB" w:rsidP="00A50401">
                  <w:pPr>
                    <w:jc w:val="both"/>
                    <w:rPr>
                      <w:sz w:val="24"/>
                      <w:szCs w:val="24"/>
                    </w:rPr>
                  </w:pPr>
                  <w:r w:rsidRPr="00D07DCE">
                    <w:rPr>
                      <w:sz w:val="24"/>
                      <w:szCs w:val="24"/>
                    </w:rPr>
                    <w:t>The status</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START_DATETIME</w:t>
                  </w:r>
                </w:p>
              </w:tc>
              <w:tc>
                <w:tcPr>
                  <w:tcW w:w="6602" w:type="dxa"/>
                </w:tcPr>
                <w:p w:rsidR="001D51AB" w:rsidRPr="00D07DCE" w:rsidRDefault="001D51AB" w:rsidP="00A50401">
                  <w:pPr>
                    <w:jc w:val="both"/>
                    <w:rPr>
                      <w:sz w:val="24"/>
                      <w:szCs w:val="24"/>
                    </w:rPr>
                  </w:pPr>
                  <w:r w:rsidRPr="00D07DCE">
                    <w:rPr>
                      <w:sz w:val="24"/>
                      <w:szCs w:val="24"/>
                    </w:rPr>
                    <w:t xml:space="preserve">The start time for the progress level activity </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END_DATETIME</w:t>
                  </w:r>
                </w:p>
              </w:tc>
              <w:tc>
                <w:tcPr>
                  <w:tcW w:w="6602" w:type="dxa"/>
                </w:tcPr>
                <w:p w:rsidR="001D51AB" w:rsidRPr="00D07DCE" w:rsidRDefault="001D51AB" w:rsidP="00A50401">
                  <w:pPr>
                    <w:jc w:val="both"/>
                    <w:rPr>
                      <w:sz w:val="24"/>
                      <w:szCs w:val="24"/>
                    </w:rPr>
                  </w:pPr>
                  <w:r w:rsidRPr="00D07DCE">
                    <w:rPr>
                      <w:sz w:val="24"/>
                      <w:szCs w:val="24"/>
                    </w:rPr>
                    <w:t>The end time for the progress level activity</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t>ERROR_DESC</w:t>
                  </w:r>
                </w:p>
              </w:tc>
              <w:tc>
                <w:tcPr>
                  <w:tcW w:w="6602" w:type="dxa"/>
                </w:tcPr>
                <w:p w:rsidR="001D51AB" w:rsidRPr="00D07DCE" w:rsidRDefault="001D51AB" w:rsidP="00A50401">
                  <w:pPr>
                    <w:jc w:val="both"/>
                    <w:rPr>
                      <w:sz w:val="24"/>
                      <w:szCs w:val="24"/>
                    </w:rPr>
                  </w:pPr>
                  <w:r w:rsidRPr="00D07DCE">
                    <w:rPr>
                      <w:sz w:val="24"/>
                      <w:szCs w:val="24"/>
                    </w:rPr>
                    <w:t>Error stack trace, if any, if status = ‘99’</w:t>
                  </w:r>
                </w:p>
              </w:tc>
            </w:tr>
            <w:tr w:rsidR="001D51AB" w:rsidRPr="00D07DCE" w:rsidTr="00A50401">
              <w:tc>
                <w:tcPr>
                  <w:tcW w:w="2417" w:type="dxa"/>
                </w:tcPr>
                <w:p w:rsidR="001D51AB" w:rsidRPr="00D07DCE" w:rsidRDefault="001D51AB" w:rsidP="00A50401">
                  <w:pPr>
                    <w:jc w:val="both"/>
                    <w:rPr>
                      <w:sz w:val="24"/>
                      <w:szCs w:val="24"/>
                    </w:rPr>
                  </w:pPr>
                  <w:r w:rsidRPr="00D07DCE">
                    <w:rPr>
                      <w:sz w:val="24"/>
                      <w:szCs w:val="24"/>
                    </w:rPr>
                    <w:lastRenderedPageBreak/>
                    <w:t>FAILED_OVER</w:t>
                  </w:r>
                </w:p>
              </w:tc>
              <w:tc>
                <w:tcPr>
                  <w:tcW w:w="6602" w:type="dxa"/>
                </w:tcPr>
                <w:p w:rsidR="001D51AB" w:rsidRPr="00D07DCE" w:rsidRDefault="001D51AB" w:rsidP="00A50401">
                  <w:pPr>
                    <w:jc w:val="both"/>
                    <w:rPr>
                      <w:sz w:val="24"/>
                      <w:szCs w:val="24"/>
                    </w:rPr>
                  </w:pPr>
                  <w:r w:rsidRPr="00D07DCE">
                    <w:rPr>
                      <w:sz w:val="24"/>
                      <w:szCs w:val="24"/>
                    </w:rPr>
                    <w:t xml:space="preserve">The flag which will be updated if one PRE crashes and another PRE will continue processing of batch. This is possible with </w:t>
                  </w:r>
                  <w:proofErr w:type="spellStart"/>
                  <w:r w:rsidRPr="00D07DCE">
                    <w:rPr>
                      <w:sz w:val="24"/>
                      <w:szCs w:val="24"/>
                    </w:rPr>
                    <w:t>Terracota</w:t>
                  </w:r>
                  <w:proofErr w:type="spellEnd"/>
                  <w:r w:rsidRPr="00D07DCE">
                    <w:rPr>
                      <w:sz w:val="24"/>
                      <w:szCs w:val="24"/>
                    </w:rPr>
                    <w:t xml:space="preserve"> installation and configuration.</w:t>
                  </w:r>
                </w:p>
              </w:tc>
            </w:tr>
          </w:tbl>
          <w:p w:rsidR="001D51AB" w:rsidRPr="00D07DCE" w:rsidRDefault="001D51AB" w:rsidP="00A50401">
            <w:pPr>
              <w:jc w:val="both"/>
              <w:rPr>
                <w:sz w:val="24"/>
                <w:szCs w:val="24"/>
              </w:rPr>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t>Table Name: SYSTEM_INFO</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Note: Table that records the system / environment information on which the batch is run</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1"/>
              <w:gridCol w:w="6278"/>
            </w:tblGrid>
            <w:tr w:rsidR="001D51AB" w:rsidRPr="00D07DCE" w:rsidTr="00A50401">
              <w:tc>
                <w:tcPr>
                  <w:tcW w:w="2717"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302"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717" w:type="dxa"/>
                </w:tcPr>
                <w:p w:rsidR="001D51AB" w:rsidRPr="00D07DCE" w:rsidRDefault="001D51AB" w:rsidP="00A50401">
                  <w:pPr>
                    <w:jc w:val="both"/>
                    <w:rPr>
                      <w:sz w:val="24"/>
                      <w:szCs w:val="24"/>
                    </w:rPr>
                  </w:pPr>
                  <w:r w:rsidRPr="00D07DCE">
                    <w:rPr>
                      <w:sz w:val="24"/>
                      <w:szCs w:val="24"/>
                    </w:rPr>
                    <w:t>BATCH_NO</w:t>
                  </w:r>
                </w:p>
              </w:tc>
              <w:tc>
                <w:tcPr>
                  <w:tcW w:w="6302" w:type="dxa"/>
                </w:tcPr>
                <w:p w:rsidR="001D51AB" w:rsidRPr="00D07DCE" w:rsidRDefault="001D51AB" w:rsidP="00A50401">
                  <w:pPr>
                    <w:jc w:val="both"/>
                    <w:rPr>
                      <w:sz w:val="24"/>
                      <w:szCs w:val="24"/>
                    </w:rPr>
                  </w:pPr>
                  <w:r w:rsidRPr="00D07DCE">
                    <w:rPr>
                      <w:sz w:val="24"/>
                      <w:szCs w:val="24"/>
                    </w:rPr>
                    <w:t>The batch number</w:t>
                  </w:r>
                </w:p>
              </w:tc>
            </w:tr>
            <w:tr w:rsidR="001D51AB" w:rsidRPr="00D07DCE" w:rsidTr="00A50401">
              <w:tc>
                <w:tcPr>
                  <w:tcW w:w="2717" w:type="dxa"/>
                </w:tcPr>
                <w:p w:rsidR="001D51AB" w:rsidRPr="00D07DCE" w:rsidRDefault="001D51AB" w:rsidP="00A50401">
                  <w:pPr>
                    <w:jc w:val="both"/>
                    <w:rPr>
                      <w:sz w:val="24"/>
                      <w:szCs w:val="24"/>
                    </w:rPr>
                  </w:pPr>
                  <w:r w:rsidRPr="00D07DCE">
                    <w:rPr>
                      <w:sz w:val="24"/>
                      <w:szCs w:val="24"/>
                    </w:rPr>
                    <w:t>BATCH_REV_NO</w:t>
                  </w:r>
                </w:p>
              </w:tc>
              <w:tc>
                <w:tcPr>
                  <w:tcW w:w="6302" w:type="dxa"/>
                </w:tcPr>
                <w:p w:rsidR="001D51AB" w:rsidRPr="00D07DCE" w:rsidRDefault="001D51AB" w:rsidP="00A50401">
                  <w:pPr>
                    <w:jc w:val="both"/>
                    <w:rPr>
                      <w:sz w:val="24"/>
                      <w:szCs w:val="24"/>
                    </w:rPr>
                  </w:pPr>
                  <w:r w:rsidRPr="00D07DCE">
                    <w:rPr>
                      <w:sz w:val="24"/>
                      <w:szCs w:val="24"/>
                    </w:rPr>
                    <w:t>The batch revision number</w:t>
                  </w:r>
                </w:p>
              </w:tc>
            </w:tr>
            <w:tr w:rsidR="001D51AB" w:rsidRPr="00D07DCE" w:rsidTr="00A50401">
              <w:tc>
                <w:tcPr>
                  <w:tcW w:w="2717" w:type="dxa"/>
                </w:tcPr>
                <w:p w:rsidR="001D51AB" w:rsidRPr="00D07DCE" w:rsidRDefault="001D51AB" w:rsidP="00A50401">
                  <w:pPr>
                    <w:jc w:val="both"/>
                    <w:rPr>
                      <w:sz w:val="24"/>
                      <w:szCs w:val="24"/>
                    </w:rPr>
                  </w:pPr>
                  <w:r w:rsidRPr="00D07DCE">
                    <w:rPr>
                      <w:sz w:val="24"/>
                      <w:szCs w:val="24"/>
                    </w:rPr>
                    <w:t>JAVA_VERSION</w:t>
                  </w:r>
                </w:p>
              </w:tc>
              <w:tc>
                <w:tcPr>
                  <w:tcW w:w="6302" w:type="dxa"/>
                </w:tcPr>
                <w:p w:rsidR="001D51AB" w:rsidRPr="00D07DCE" w:rsidRDefault="001D51AB" w:rsidP="00A50401">
                  <w:pPr>
                    <w:jc w:val="both"/>
                    <w:rPr>
                      <w:sz w:val="24"/>
                      <w:szCs w:val="24"/>
                    </w:rPr>
                  </w:pPr>
                  <w:r w:rsidRPr="00D07DCE">
                    <w:rPr>
                      <w:sz w:val="24"/>
                      <w:szCs w:val="24"/>
                    </w:rPr>
                    <w:t>The JAVA version on which the batch is run</w:t>
                  </w:r>
                </w:p>
              </w:tc>
            </w:tr>
            <w:tr w:rsidR="001D51AB" w:rsidRPr="00D07DCE" w:rsidTr="00A50401">
              <w:tc>
                <w:tcPr>
                  <w:tcW w:w="2717" w:type="dxa"/>
                </w:tcPr>
                <w:p w:rsidR="001D51AB" w:rsidRPr="00D07DCE" w:rsidRDefault="001D51AB" w:rsidP="00A50401">
                  <w:pPr>
                    <w:jc w:val="both"/>
                    <w:rPr>
                      <w:sz w:val="24"/>
                      <w:szCs w:val="24"/>
                    </w:rPr>
                  </w:pPr>
                  <w:r w:rsidRPr="00D07DCE">
                    <w:rPr>
                      <w:sz w:val="24"/>
                      <w:szCs w:val="24"/>
                    </w:rPr>
                    <w:t>PRE_VERSION</w:t>
                  </w:r>
                </w:p>
              </w:tc>
              <w:tc>
                <w:tcPr>
                  <w:tcW w:w="6302" w:type="dxa"/>
                </w:tcPr>
                <w:p w:rsidR="001D51AB" w:rsidRPr="00D07DCE" w:rsidRDefault="001D51AB" w:rsidP="00A50401">
                  <w:pPr>
                    <w:jc w:val="both"/>
                    <w:rPr>
                      <w:sz w:val="24"/>
                      <w:szCs w:val="24"/>
                    </w:rPr>
                  </w:pPr>
                  <w:r w:rsidRPr="00D07DCE">
                    <w:rPr>
                      <w:sz w:val="24"/>
                      <w:szCs w:val="24"/>
                    </w:rPr>
                    <w:t xml:space="preserve">The PRE version on which the batch is run </w:t>
                  </w:r>
                </w:p>
              </w:tc>
            </w:tr>
            <w:tr w:rsidR="001D51AB" w:rsidRPr="00D07DCE" w:rsidTr="00A50401">
              <w:tc>
                <w:tcPr>
                  <w:tcW w:w="2717" w:type="dxa"/>
                </w:tcPr>
                <w:p w:rsidR="001D51AB" w:rsidRPr="00D07DCE" w:rsidRDefault="001D51AB" w:rsidP="00A50401">
                  <w:pPr>
                    <w:jc w:val="both"/>
                    <w:rPr>
                      <w:sz w:val="24"/>
                      <w:szCs w:val="24"/>
                    </w:rPr>
                  </w:pPr>
                  <w:r w:rsidRPr="00D07DCE">
                    <w:rPr>
                      <w:sz w:val="24"/>
                      <w:szCs w:val="24"/>
                    </w:rPr>
                    <w:t>OS_CONFIG</w:t>
                  </w:r>
                </w:p>
              </w:tc>
              <w:tc>
                <w:tcPr>
                  <w:tcW w:w="6302" w:type="dxa"/>
                </w:tcPr>
                <w:p w:rsidR="001D51AB" w:rsidRPr="00D07DCE" w:rsidRDefault="001D51AB" w:rsidP="00A50401">
                  <w:pPr>
                    <w:jc w:val="both"/>
                    <w:rPr>
                      <w:sz w:val="24"/>
                      <w:szCs w:val="24"/>
                    </w:rPr>
                  </w:pPr>
                  <w:r w:rsidRPr="00D07DCE">
                    <w:rPr>
                      <w:sz w:val="24"/>
                      <w:szCs w:val="24"/>
                    </w:rPr>
                    <w:t xml:space="preserve">The Operating system information </w:t>
                  </w:r>
                </w:p>
              </w:tc>
            </w:tr>
            <w:tr w:rsidR="001D51AB" w:rsidRPr="00D07DCE" w:rsidTr="00A50401">
              <w:tc>
                <w:tcPr>
                  <w:tcW w:w="2717" w:type="dxa"/>
                </w:tcPr>
                <w:p w:rsidR="001D51AB" w:rsidRPr="00D07DCE" w:rsidRDefault="001D51AB" w:rsidP="00A50401">
                  <w:pPr>
                    <w:jc w:val="both"/>
                    <w:rPr>
                      <w:sz w:val="24"/>
                      <w:szCs w:val="24"/>
                    </w:rPr>
                  </w:pPr>
                  <w:r w:rsidRPr="00D07DCE">
                    <w:rPr>
                      <w:sz w:val="24"/>
                      <w:szCs w:val="24"/>
                    </w:rPr>
                    <w:t>OUTPUT_DIR_PATH</w:t>
                  </w:r>
                </w:p>
              </w:tc>
              <w:tc>
                <w:tcPr>
                  <w:tcW w:w="6302" w:type="dxa"/>
                </w:tcPr>
                <w:p w:rsidR="001D51AB" w:rsidRPr="00D07DCE" w:rsidRDefault="001D51AB" w:rsidP="00A50401">
                  <w:pPr>
                    <w:jc w:val="both"/>
                    <w:rPr>
                      <w:sz w:val="24"/>
                      <w:szCs w:val="24"/>
                    </w:rPr>
                  </w:pPr>
                  <w:r w:rsidRPr="00D07DCE">
                    <w:rPr>
                      <w:sz w:val="24"/>
                      <w:szCs w:val="24"/>
                    </w:rPr>
                    <w:t>The output directory used during the batch proceedings</w:t>
                  </w:r>
                </w:p>
              </w:tc>
            </w:tr>
            <w:tr w:rsidR="001D51AB" w:rsidRPr="00D07DCE" w:rsidTr="00A50401">
              <w:tc>
                <w:tcPr>
                  <w:tcW w:w="2717" w:type="dxa"/>
                </w:tcPr>
                <w:p w:rsidR="001D51AB" w:rsidRPr="00D07DCE" w:rsidRDefault="001D51AB" w:rsidP="00A50401">
                  <w:pPr>
                    <w:jc w:val="both"/>
                    <w:rPr>
                      <w:sz w:val="24"/>
                      <w:szCs w:val="24"/>
                    </w:rPr>
                  </w:pPr>
                  <w:r w:rsidRPr="00D07DCE">
                    <w:rPr>
                      <w:sz w:val="24"/>
                      <w:szCs w:val="24"/>
                    </w:rPr>
                    <w:t>OUTPUT_DIR_FREE_MEM</w:t>
                  </w:r>
                </w:p>
              </w:tc>
              <w:tc>
                <w:tcPr>
                  <w:tcW w:w="6302" w:type="dxa"/>
                </w:tcPr>
                <w:p w:rsidR="001D51AB" w:rsidRPr="00D07DCE" w:rsidRDefault="001D51AB" w:rsidP="00A50401">
                  <w:pPr>
                    <w:jc w:val="both"/>
                    <w:rPr>
                      <w:sz w:val="24"/>
                      <w:szCs w:val="24"/>
                    </w:rPr>
                  </w:pPr>
                  <w:r w:rsidRPr="00D07DCE">
                    <w:rPr>
                      <w:sz w:val="24"/>
                      <w:szCs w:val="24"/>
                    </w:rPr>
                    <w:t>The free secondary storage capacity output directory had before the execution</w:t>
                  </w:r>
                </w:p>
              </w:tc>
            </w:tr>
            <w:tr w:rsidR="001D51AB" w:rsidRPr="00D07DCE" w:rsidTr="00A50401">
              <w:tc>
                <w:tcPr>
                  <w:tcW w:w="2717" w:type="dxa"/>
                </w:tcPr>
                <w:p w:rsidR="001D51AB" w:rsidRPr="00D07DCE" w:rsidRDefault="001D51AB" w:rsidP="00A50401">
                  <w:pPr>
                    <w:jc w:val="both"/>
                    <w:rPr>
                      <w:sz w:val="24"/>
                      <w:szCs w:val="24"/>
                    </w:rPr>
                  </w:pPr>
                  <w:r w:rsidRPr="00D07DCE">
                    <w:rPr>
                      <w:sz w:val="24"/>
                      <w:szCs w:val="24"/>
                    </w:rPr>
                    <w:t>MAX_MEMORY</w:t>
                  </w:r>
                </w:p>
              </w:tc>
              <w:tc>
                <w:tcPr>
                  <w:tcW w:w="6302" w:type="dxa"/>
                </w:tcPr>
                <w:p w:rsidR="001D51AB" w:rsidRPr="00D07DCE" w:rsidRDefault="001D51AB" w:rsidP="00A50401">
                  <w:pPr>
                    <w:jc w:val="both"/>
                    <w:rPr>
                      <w:sz w:val="24"/>
                      <w:szCs w:val="24"/>
                    </w:rPr>
                  </w:pPr>
                  <w:r w:rsidRPr="00D07DCE">
                    <w:rPr>
                      <w:sz w:val="24"/>
                      <w:szCs w:val="24"/>
                    </w:rPr>
                    <w:t>The maximum memory available on the system</w:t>
                  </w:r>
                </w:p>
              </w:tc>
            </w:tr>
            <w:tr w:rsidR="001D51AB" w:rsidRPr="00D07DCE" w:rsidTr="00A50401">
              <w:tc>
                <w:tcPr>
                  <w:tcW w:w="2717" w:type="dxa"/>
                </w:tcPr>
                <w:p w:rsidR="001D51AB" w:rsidRPr="00D07DCE" w:rsidRDefault="001D51AB" w:rsidP="00A50401">
                  <w:pPr>
                    <w:jc w:val="both"/>
                    <w:rPr>
                      <w:sz w:val="24"/>
                      <w:szCs w:val="24"/>
                    </w:rPr>
                  </w:pPr>
                  <w:r w:rsidRPr="00D07DCE">
                    <w:rPr>
                      <w:sz w:val="24"/>
                      <w:szCs w:val="24"/>
                    </w:rPr>
                    <w:t>USED_MEMORY</w:t>
                  </w:r>
                </w:p>
              </w:tc>
              <w:tc>
                <w:tcPr>
                  <w:tcW w:w="6302" w:type="dxa"/>
                </w:tcPr>
                <w:p w:rsidR="001D51AB" w:rsidRPr="00D07DCE" w:rsidRDefault="001D51AB" w:rsidP="00A50401">
                  <w:pPr>
                    <w:jc w:val="both"/>
                    <w:rPr>
                      <w:sz w:val="24"/>
                      <w:szCs w:val="24"/>
                    </w:rPr>
                  </w:pPr>
                  <w:r w:rsidRPr="00D07DCE">
                    <w:rPr>
                      <w:sz w:val="24"/>
                      <w:szCs w:val="24"/>
                    </w:rPr>
                    <w:t>The used memory for executing batch</w:t>
                  </w:r>
                </w:p>
              </w:tc>
            </w:tr>
          </w:tbl>
          <w:p w:rsidR="001D51AB" w:rsidRPr="00D07DCE" w:rsidRDefault="001D51AB" w:rsidP="00A50401">
            <w:pPr>
              <w:jc w:val="both"/>
              <w:rPr>
                <w:sz w:val="24"/>
                <w:szCs w:val="24"/>
              </w:rPr>
            </w:pPr>
          </w:p>
        </w:tc>
      </w:tr>
    </w:tbl>
    <w:p w:rsidR="001D51AB" w:rsidRPr="0017056E" w:rsidRDefault="001D51AB" w:rsidP="001D51AB">
      <w:pPr>
        <w:jc w:val="both"/>
      </w:pPr>
    </w:p>
    <w:p w:rsidR="001D51AB" w:rsidRPr="00D90233" w:rsidRDefault="001D51AB" w:rsidP="00D90233">
      <w:pPr>
        <w:rPr>
          <w:b/>
          <w:color w:val="002060"/>
          <w:sz w:val="24"/>
          <w:szCs w:val="24"/>
        </w:rPr>
      </w:pPr>
      <w:bookmarkStart w:id="79" w:name="_Toc251145439"/>
      <w:bookmarkStart w:id="80" w:name="_Toc355965907"/>
      <w:r w:rsidRPr="00D90233">
        <w:rPr>
          <w:b/>
          <w:color w:val="002060"/>
          <w:sz w:val="24"/>
          <w:szCs w:val="24"/>
        </w:rPr>
        <w:t>Monitor</w:t>
      </w:r>
      <w:bookmarkEnd w:id="79"/>
      <w:bookmarkEnd w:id="80"/>
    </w:p>
    <w:p w:rsidR="001D51AB" w:rsidRPr="00D07DCE" w:rsidRDefault="001D51AB" w:rsidP="001D51AB">
      <w:pPr>
        <w:jc w:val="both"/>
        <w:rPr>
          <w:sz w:val="24"/>
          <w:szCs w:val="24"/>
        </w:rPr>
      </w:pPr>
      <w:r w:rsidRPr="00D07DCE">
        <w:rPr>
          <w:sz w:val="24"/>
          <w:szCs w:val="24"/>
        </w:rPr>
        <w:t>Most tables are essentially replica of their counter part from the core system to retain the data transmitted. Additionally each table has the installation code to identify the transmitting installation. Only those new ones pertaining only to Monitor database are mentioned below</w:t>
      </w:r>
    </w:p>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17056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t>Table Name: GRAPH_DATA_LOG</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 xml:space="preserve">Note: Table that collates the data for the graph shown in the UI </w:t>
            </w:r>
          </w:p>
        </w:tc>
      </w:tr>
      <w:tr w:rsidR="001D51AB" w:rsidRPr="0017056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269"/>
            </w:tblGrid>
            <w:tr w:rsidR="001D51AB" w:rsidRPr="00D07DCE" w:rsidTr="00A50401">
              <w:tc>
                <w:tcPr>
                  <w:tcW w:w="2750" w:type="dxa"/>
                  <w:shd w:val="pct15" w:color="auto" w:fill="auto"/>
                </w:tcPr>
                <w:p w:rsidR="001D51AB" w:rsidRPr="00D07DCE" w:rsidRDefault="001D51AB" w:rsidP="00A50401">
                  <w:pPr>
                    <w:jc w:val="both"/>
                    <w:rPr>
                      <w:b/>
                      <w:sz w:val="24"/>
                      <w:szCs w:val="24"/>
                    </w:rPr>
                  </w:pPr>
                  <w:r w:rsidRPr="00D07DCE">
                    <w:rPr>
                      <w:b/>
                      <w:sz w:val="24"/>
                      <w:szCs w:val="24"/>
                    </w:rPr>
                    <w:lastRenderedPageBreak/>
                    <w:t>Column</w:t>
                  </w:r>
                </w:p>
              </w:tc>
              <w:tc>
                <w:tcPr>
                  <w:tcW w:w="6269"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INSTALLATION_CODE</w:t>
                  </w:r>
                </w:p>
              </w:tc>
              <w:tc>
                <w:tcPr>
                  <w:tcW w:w="6269" w:type="dxa"/>
                </w:tcPr>
                <w:p w:rsidR="001D51AB" w:rsidRPr="00D07DCE" w:rsidRDefault="001D51AB" w:rsidP="00A50401">
                  <w:pPr>
                    <w:jc w:val="both"/>
                    <w:rPr>
                      <w:sz w:val="24"/>
                      <w:szCs w:val="24"/>
                    </w:rPr>
                  </w:pPr>
                  <w:r w:rsidRPr="00D07DCE">
                    <w:rPr>
                      <w:sz w:val="24"/>
                      <w:szCs w:val="24"/>
                    </w:rPr>
                    <w:t>The installation code</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GRAPH_ID</w:t>
                  </w:r>
                </w:p>
              </w:tc>
              <w:tc>
                <w:tcPr>
                  <w:tcW w:w="6269" w:type="dxa"/>
                </w:tcPr>
                <w:p w:rsidR="001D51AB" w:rsidRPr="00D07DCE" w:rsidRDefault="001D51AB" w:rsidP="00A50401">
                  <w:pPr>
                    <w:jc w:val="both"/>
                    <w:rPr>
                      <w:sz w:val="24"/>
                      <w:szCs w:val="24"/>
                    </w:rPr>
                  </w:pPr>
                  <w:r w:rsidRPr="00D07DCE">
                    <w:rPr>
                      <w:sz w:val="24"/>
                      <w:szCs w:val="24"/>
                    </w:rPr>
                    <w:t>The graph id (</w:t>
                  </w:r>
                  <w:proofErr w:type="spellStart"/>
                  <w:r w:rsidRPr="00D07DCE">
                    <w:rPr>
                      <w:sz w:val="24"/>
                      <w:szCs w:val="24"/>
                    </w:rPr>
                    <w:t>GraphPlotter</w:t>
                  </w:r>
                  <w:proofErr w:type="spellEnd"/>
                  <w:r w:rsidRPr="00D07DCE">
                    <w:rPr>
                      <w:sz w:val="24"/>
                      <w:szCs w:val="24"/>
                    </w:rPr>
                    <w:t xml:space="preserve"> / </w:t>
                  </w:r>
                  <w:proofErr w:type="spellStart"/>
                  <w:r w:rsidRPr="00D07DCE">
                    <w:rPr>
                      <w:sz w:val="24"/>
                      <w:szCs w:val="24"/>
                    </w:rPr>
                    <w:t>FailedObjectsPieChartCollator</w:t>
                  </w:r>
                  <w:proofErr w:type="spellEnd"/>
                  <w:r w:rsidRPr="00D07DCE">
                    <w:rPr>
                      <w:sz w:val="24"/>
                      <w:szCs w:val="24"/>
                    </w:rPr>
                    <w:t>)</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BATCH_NO</w:t>
                  </w:r>
                </w:p>
              </w:tc>
              <w:tc>
                <w:tcPr>
                  <w:tcW w:w="6269" w:type="dxa"/>
                </w:tcPr>
                <w:p w:rsidR="001D51AB" w:rsidRPr="00D07DCE" w:rsidRDefault="001D51AB" w:rsidP="00A50401">
                  <w:pPr>
                    <w:jc w:val="both"/>
                    <w:rPr>
                      <w:sz w:val="24"/>
                      <w:szCs w:val="24"/>
                    </w:rPr>
                  </w:pPr>
                  <w:r w:rsidRPr="00D07DCE">
                    <w:rPr>
                      <w:sz w:val="24"/>
                      <w:szCs w:val="24"/>
                    </w:rPr>
                    <w:t>The batch number</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BATCH_REV_NO</w:t>
                  </w:r>
                </w:p>
              </w:tc>
              <w:tc>
                <w:tcPr>
                  <w:tcW w:w="6269" w:type="dxa"/>
                </w:tcPr>
                <w:p w:rsidR="001D51AB" w:rsidRPr="00D07DCE" w:rsidRDefault="001D51AB" w:rsidP="00A50401">
                  <w:pPr>
                    <w:jc w:val="both"/>
                    <w:rPr>
                      <w:sz w:val="24"/>
                      <w:szCs w:val="24"/>
                    </w:rPr>
                  </w:pPr>
                  <w:r w:rsidRPr="00D07DCE">
                    <w:rPr>
                      <w:sz w:val="24"/>
                      <w:szCs w:val="24"/>
                    </w:rPr>
                    <w:t>The batch revision number</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COLLECT_TIME</w:t>
                  </w:r>
                </w:p>
              </w:tc>
              <w:tc>
                <w:tcPr>
                  <w:tcW w:w="6269" w:type="dxa"/>
                </w:tcPr>
                <w:p w:rsidR="001D51AB" w:rsidRPr="00D07DCE" w:rsidRDefault="001D51AB" w:rsidP="00A50401">
                  <w:pPr>
                    <w:jc w:val="both"/>
                    <w:rPr>
                      <w:sz w:val="24"/>
                      <w:szCs w:val="24"/>
                    </w:rPr>
                  </w:pPr>
                  <w:r w:rsidRPr="00D07DCE">
                    <w:rPr>
                      <w:sz w:val="24"/>
                      <w:szCs w:val="24"/>
                    </w:rPr>
                    <w:t>The time taken for the objects to execute</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GRAPH_X_AXIS</w:t>
                  </w:r>
                </w:p>
              </w:tc>
              <w:tc>
                <w:tcPr>
                  <w:tcW w:w="6269" w:type="dxa"/>
                </w:tcPr>
                <w:p w:rsidR="001D51AB" w:rsidRPr="00D07DCE" w:rsidRDefault="001D51AB" w:rsidP="00A50401">
                  <w:pPr>
                    <w:jc w:val="both"/>
                    <w:rPr>
                      <w:sz w:val="24"/>
                      <w:szCs w:val="24"/>
                    </w:rPr>
                  </w:pPr>
                  <w:r w:rsidRPr="00D07DCE">
                    <w:rPr>
                      <w:sz w:val="24"/>
                      <w:szCs w:val="24"/>
                    </w:rPr>
                    <w:t>The object name</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GRAPH_Y_AXIS</w:t>
                  </w:r>
                </w:p>
              </w:tc>
              <w:tc>
                <w:tcPr>
                  <w:tcW w:w="6269" w:type="dxa"/>
                </w:tcPr>
                <w:p w:rsidR="001D51AB" w:rsidRPr="00D07DCE" w:rsidRDefault="001D51AB" w:rsidP="00A50401">
                  <w:pPr>
                    <w:jc w:val="both"/>
                    <w:rPr>
                      <w:sz w:val="24"/>
                      <w:szCs w:val="24"/>
                    </w:rPr>
                  </w:pPr>
                  <w:r w:rsidRPr="00D07DCE">
                    <w:rPr>
                      <w:sz w:val="24"/>
                      <w:szCs w:val="24"/>
                    </w:rPr>
                    <w:t>Another item if required to display in graph</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GRAPH_VALUE</w:t>
                  </w:r>
                </w:p>
              </w:tc>
              <w:tc>
                <w:tcPr>
                  <w:tcW w:w="6269" w:type="dxa"/>
                </w:tcPr>
                <w:p w:rsidR="001D51AB" w:rsidRPr="00D07DCE" w:rsidRDefault="001D51AB" w:rsidP="00A50401">
                  <w:pPr>
                    <w:jc w:val="both"/>
                    <w:rPr>
                      <w:sz w:val="24"/>
                      <w:szCs w:val="24"/>
                    </w:rPr>
                  </w:pPr>
                </w:p>
              </w:tc>
            </w:tr>
          </w:tbl>
          <w:p w:rsidR="001D51AB" w:rsidRPr="00D07DCE" w:rsidRDefault="001D51AB" w:rsidP="00A50401">
            <w:pPr>
              <w:jc w:val="both"/>
              <w:rPr>
                <w:sz w:val="24"/>
                <w:szCs w:val="24"/>
              </w:rPr>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t>Table Name: INSTALLATION</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 xml:space="preserve">Note: Installation master table </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269"/>
            </w:tblGrid>
            <w:tr w:rsidR="001D51AB" w:rsidRPr="00D07DCE" w:rsidTr="00A50401">
              <w:tc>
                <w:tcPr>
                  <w:tcW w:w="2750"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269"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INSTALLATION_CODE</w:t>
                  </w:r>
                </w:p>
              </w:tc>
              <w:tc>
                <w:tcPr>
                  <w:tcW w:w="6269" w:type="dxa"/>
                </w:tcPr>
                <w:p w:rsidR="001D51AB" w:rsidRPr="00D07DCE" w:rsidRDefault="001D51AB" w:rsidP="00A50401">
                  <w:pPr>
                    <w:jc w:val="both"/>
                    <w:rPr>
                      <w:sz w:val="24"/>
                      <w:szCs w:val="24"/>
                    </w:rPr>
                  </w:pPr>
                  <w:r w:rsidRPr="00D07DCE">
                    <w:rPr>
                      <w:sz w:val="24"/>
                      <w:szCs w:val="24"/>
                    </w:rPr>
                    <w:t xml:space="preserve">The installation code </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INSTALLATION_DESC</w:t>
                  </w:r>
                </w:p>
              </w:tc>
              <w:tc>
                <w:tcPr>
                  <w:tcW w:w="6269" w:type="dxa"/>
                </w:tcPr>
                <w:p w:rsidR="001D51AB" w:rsidRPr="00D07DCE" w:rsidRDefault="001D51AB" w:rsidP="00A50401">
                  <w:pPr>
                    <w:jc w:val="both"/>
                    <w:rPr>
                      <w:sz w:val="24"/>
                      <w:szCs w:val="24"/>
                    </w:rPr>
                  </w:pPr>
                  <w:r w:rsidRPr="00D07DCE">
                    <w:rPr>
                      <w:sz w:val="24"/>
                      <w:szCs w:val="24"/>
                    </w:rPr>
                    <w:t>The installation description</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EFF_DATE</w:t>
                  </w:r>
                </w:p>
              </w:tc>
              <w:tc>
                <w:tcPr>
                  <w:tcW w:w="6269" w:type="dxa"/>
                </w:tcPr>
                <w:p w:rsidR="001D51AB" w:rsidRPr="00D07DCE" w:rsidRDefault="001D51AB" w:rsidP="00A50401">
                  <w:pPr>
                    <w:jc w:val="both"/>
                    <w:rPr>
                      <w:sz w:val="24"/>
                      <w:szCs w:val="24"/>
                    </w:rPr>
                  </w:pPr>
                  <w:r w:rsidRPr="00D07DCE">
                    <w:rPr>
                      <w:sz w:val="24"/>
                      <w:szCs w:val="24"/>
                    </w:rPr>
                    <w:t xml:space="preserve">The effective date for the installation </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EXP_DATE</w:t>
                  </w:r>
                </w:p>
              </w:tc>
              <w:tc>
                <w:tcPr>
                  <w:tcW w:w="6269" w:type="dxa"/>
                </w:tcPr>
                <w:p w:rsidR="001D51AB" w:rsidRPr="00D07DCE" w:rsidRDefault="001D51AB" w:rsidP="00A50401">
                  <w:pPr>
                    <w:jc w:val="both"/>
                    <w:rPr>
                      <w:sz w:val="24"/>
                      <w:szCs w:val="24"/>
                    </w:rPr>
                  </w:pPr>
                  <w:r w:rsidRPr="00D07DCE">
                    <w:rPr>
                      <w:sz w:val="24"/>
                      <w:szCs w:val="24"/>
                    </w:rPr>
                    <w:t xml:space="preserve">The expiry date for the installation </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CREATED_ON</w:t>
                  </w:r>
                </w:p>
              </w:tc>
              <w:tc>
                <w:tcPr>
                  <w:tcW w:w="6269" w:type="dxa"/>
                </w:tcPr>
                <w:p w:rsidR="001D51AB" w:rsidRPr="00D07DCE" w:rsidRDefault="001D51AB" w:rsidP="00A50401">
                  <w:pPr>
                    <w:jc w:val="both"/>
                    <w:rPr>
                      <w:sz w:val="24"/>
                      <w:szCs w:val="24"/>
                    </w:rPr>
                  </w:pPr>
                  <w:r w:rsidRPr="00D07DCE">
                    <w:rPr>
                      <w:sz w:val="24"/>
                      <w:szCs w:val="24"/>
                    </w:rPr>
                    <w:t xml:space="preserve">Created on </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CREATED_BY</w:t>
                  </w:r>
                </w:p>
              </w:tc>
              <w:tc>
                <w:tcPr>
                  <w:tcW w:w="6269" w:type="dxa"/>
                </w:tcPr>
                <w:p w:rsidR="001D51AB" w:rsidRPr="00D07DCE" w:rsidRDefault="001D51AB" w:rsidP="00A50401">
                  <w:pPr>
                    <w:jc w:val="both"/>
                    <w:rPr>
                      <w:sz w:val="24"/>
                      <w:szCs w:val="24"/>
                    </w:rPr>
                  </w:pPr>
                  <w:r w:rsidRPr="00D07DCE">
                    <w:rPr>
                      <w:sz w:val="24"/>
                      <w:szCs w:val="24"/>
                    </w:rPr>
                    <w:t>Created by</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MODIFIED_ON</w:t>
                  </w:r>
                </w:p>
              </w:tc>
              <w:tc>
                <w:tcPr>
                  <w:tcW w:w="6269" w:type="dxa"/>
                </w:tcPr>
                <w:p w:rsidR="001D51AB" w:rsidRPr="00D07DCE" w:rsidRDefault="001D51AB" w:rsidP="00A50401">
                  <w:pPr>
                    <w:jc w:val="both"/>
                    <w:rPr>
                      <w:sz w:val="24"/>
                      <w:szCs w:val="24"/>
                    </w:rPr>
                  </w:pPr>
                  <w:r w:rsidRPr="00D07DCE">
                    <w:rPr>
                      <w:sz w:val="24"/>
                      <w:szCs w:val="24"/>
                    </w:rPr>
                    <w:t>Modified on</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lastRenderedPageBreak/>
                    <w:t>MODIFIED_BY</w:t>
                  </w:r>
                </w:p>
              </w:tc>
              <w:tc>
                <w:tcPr>
                  <w:tcW w:w="6269" w:type="dxa"/>
                </w:tcPr>
                <w:p w:rsidR="001D51AB" w:rsidRPr="00D07DCE" w:rsidRDefault="001D51AB" w:rsidP="00A50401">
                  <w:pPr>
                    <w:jc w:val="both"/>
                    <w:rPr>
                      <w:sz w:val="24"/>
                      <w:szCs w:val="24"/>
                    </w:rPr>
                  </w:pPr>
                  <w:r w:rsidRPr="00D07DCE">
                    <w:rPr>
                      <w:sz w:val="24"/>
                      <w:szCs w:val="24"/>
                    </w:rPr>
                    <w:t>Modified by</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BATCH_NO</w:t>
                  </w:r>
                </w:p>
              </w:tc>
              <w:tc>
                <w:tcPr>
                  <w:tcW w:w="6269" w:type="dxa"/>
                </w:tcPr>
                <w:p w:rsidR="001D51AB" w:rsidRPr="00D07DCE" w:rsidRDefault="001D51AB" w:rsidP="00A50401">
                  <w:pPr>
                    <w:jc w:val="both"/>
                    <w:rPr>
                      <w:sz w:val="24"/>
                      <w:szCs w:val="24"/>
                    </w:rPr>
                  </w:pPr>
                  <w:r w:rsidRPr="00D07DCE">
                    <w:rPr>
                      <w:sz w:val="24"/>
                      <w:szCs w:val="24"/>
                    </w:rPr>
                    <w:t>The current batch number</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BATCH_REV_NO</w:t>
                  </w:r>
                </w:p>
              </w:tc>
              <w:tc>
                <w:tcPr>
                  <w:tcW w:w="6269" w:type="dxa"/>
                </w:tcPr>
                <w:p w:rsidR="001D51AB" w:rsidRPr="00D07DCE" w:rsidRDefault="001D51AB" w:rsidP="00A50401">
                  <w:pPr>
                    <w:jc w:val="both"/>
                    <w:rPr>
                      <w:sz w:val="24"/>
                      <w:szCs w:val="24"/>
                    </w:rPr>
                  </w:pPr>
                  <w:r w:rsidRPr="00D07DCE">
                    <w:rPr>
                      <w:sz w:val="24"/>
                      <w:szCs w:val="24"/>
                    </w:rPr>
                    <w:t>The current batch revision number</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TIMEZONE_ID</w:t>
                  </w:r>
                </w:p>
              </w:tc>
              <w:tc>
                <w:tcPr>
                  <w:tcW w:w="6269" w:type="dxa"/>
                </w:tcPr>
                <w:p w:rsidR="001D51AB" w:rsidRPr="00D07DCE" w:rsidRDefault="001D51AB" w:rsidP="00A50401">
                  <w:pPr>
                    <w:jc w:val="both"/>
                    <w:rPr>
                      <w:sz w:val="24"/>
                      <w:szCs w:val="24"/>
                    </w:rPr>
                  </w:pPr>
                  <w:r w:rsidRPr="00D07DCE">
                    <w:rPr>
                      <w:sz w:val="24"/>
                      <w:szCs w:val="24"/>
                    </w:rPr>
                    <w:t xml:space="preserve">The </w:t>
                  </w:r>
                  <w:proofErr w:type="spellStart"/>
                  <w:r w:rsidRPr="00D07DCE">
                    <w:rPr>
                      <w:sz w:val="24"/>
                      <w:szCs w:val="24"/>
                    </w:rPr>
                    <w:t>timezone</w:t>
                  </w:r>
                  <w:proofErr w:type="spellEnd"/>
                  <w:r w:rsidRPr="00D07DCE">
                    <w:rPr>
                      <w:sz w:val="24"/>
                      <w:szCs w:val="24"/>
                    </w:rPr>
                    <w:t xml:space="preserve"> id as per the geographical position</w:t>
                  </w:r>
                </w:p>
              </w:tc>
            </w:tr>
          </w:tbl>
          <w:p w:rsidR="001D51AB" w:rsidRPr="00D07DCE" w:rsidRDefault="001D51AB" w:rsidP="00A50401">
            <w:pPr>
              <w:jc w:val="both"/>
              <w:rPr>
                <w:sz w:val="24"/>
                <w:szCs w:val="24"/>
              </w:rPr>
            </w:pPr>
          </w:p>
        </w:tc>
      </w:tr>
    </w:tbl>
    <w:p w:rsidR="001D51AB" w:rsidRPr="0017056E" w:rsidRDefault="001D51AB" w:rsidP="001D51AB">
      <w:pPr>
        <w:jc w:val="both"/>
      </w:pPr>
    </w:p>
    <w:p w:rsidR="001D51AB" w:rsidRPr="0017056E" w:rsidRDefault="001D51AB" w:rsidP="001D51AB">
      <w:pPr>
        <w:jc w:val="both"/>
      </w:pPr>
    </w:p>
    <w:p w:rsidR="001D51AB" w:rsidRPr="0017056E" w:rsidRDefault="001D51AB" w:rsidP="001D51AB">
      <w:pPr>
        <w:jc w:val="both"/>
      </w:pPr>
    </w:p>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sz w:val="24"/>
                <w:szCs w:val="24"/>
              </w:rPr>
              <w:br w:type="page"/>
            </w:r>
            <w:r w:rsidRPr="00D07DCE">
              <w:rPr>
                <w:sz w:val="24"/>
                <w:szCs w:val="24"/>
              </w:rPr>
              <w:br w:type="page"/>
            </w:r>
            <w:r w:rsidRPr="00D07DCE">
              <w:rPr>
                <w:sz w:val="24"/>
                <w:szCs w:val="24"/>
              </w:rPr>
              <w:br w:type="page"/>
            </w:r>
            <w:r w:rsidRPr="00D07DCE">
              <w:rPr>
                <w:b/>
                <w:sz w:val="24"/>
                <w:szCs w:val="24"/>
              </w:rPr>
              <w:t>Table Name: USER_INSTALLATION_ROLE</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 xml:space="preserve">Note: The master table for user installation and role mapping. </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269"/>
            </w:tblGrid>
            <w:tr w:rsidR="001D51AB" w:rsidRPr="00D07DCE" w:rsidTr="00A50401">
              <w:tc>
                <w:tcPr>
                  <w:tcW w:w="2750"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269"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USER_ID</w:t>
                  </w:r>
                </w:p>
              </w:tc>
              <w:tc>
                <w:tcPr>
                  <w:tcW w:w="6269" w:type="dxa"/>
                </w:tcPr>
                <w:p w:rsidR="001D51AB" w:rsidRPr="00D07DCE" w:rsidRDefault="001D51AB" w:rsidP="00A50401">
                  <w:pPr>
                    <w:jc w:val="both"/>
                    <w:rPr>
                      <w:sz w:val="24"/>
                      <w:szCs w:val="24"/>
                    </w:rPr>
                  </w:pPr>
                  <w:r w:rsidRPr="00D07DCE">
                    <w:rPr>
                      <w:sz w:val="24"/>
                      <w:szCs w:val="24"/>
                    </w:rPr>
                    <w:t>The user id</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INSTALLATION_CODE</w:t>
                  </w:r>
                </w:p>
              </w:tc>
              <w:tc>
                <w:tcPr>
                  <w:tcW w:w="6269" w:type="dxa"/>
                </w:tcPr>
                <w:p w:rsidR="001D51AB" w:rsidRPr="00D07DCE" w:rsidRDefault="001D51AB" w:rsidP="00A50401">
                  <w:pPr>
                    <w:jc w:val="both"/>
                    <w:rPr>
                      <w:sz w:val="24"/>
                      <w:szCs w:val="24"/>
                    </w:rPr>
                  </w:pPr>
                  <w:r w:rsidRPr="00D07DCE">
                    <w:rPr>
                      <w:sz w:val="24"/>
                      <w:szCs w:val="24"/>
                    </w:rPr>
                    <w:t xml:space="preserve">The installation code which is assigned to </w:t>
                  </w:r>
                  <w:proofErr w:type="gramStart"/>
                  <w:r w:rsidRPr="00D07DCE">
                    <w:rPr>
                      <w:sz w:val="24"/>
                      <w:szCs w:val="24"/>
                    </w:rPr>
                    <w:t>an</w:t>
                  </w:r>
                  <w:proofErr w:type="gramEnd"/>
                  <w:r w:rsidRPr="00D07DCE">
                    <w:rPr>
                      <w:sz w:val="24"/>
                      <w:szCs w:val="24"/>
                    </w:rPr>
                    <w:t xml:space="preserve"> user. If the role is ADMIN or CONNECT, the installation code will be ‘null’</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ROLE_ID</w:t>
                  </w:r>
                </w:p>
              </w:tc>
              <w:tc>
                <w:tcPr>
                  <w:tcW w:w="6269" w:type="dxa"/>
                </w:tcPr>
                <w:p w:rsidR="001D51AB" w:rsidRPr="00D07DCE" w:rsidRDefault="001D51AB" w:rsidP="00A50401">
                  <w:pPr>
                    <w:jc w:val="both"/>
                    <w:rPr>
                      <w:sz w:val="24"/>
                      <w:szCs w:val="24"/>
                    </w:rPr>
                  </w:pPr>
                  <w:r w:rsidRPr="00D07DCE">
                    <w:rPr>
                      <w:sz w:val="24"/>
                      <w:szCs w:val="24"/>
                    </w:rPr>
                    <w:t xml:space="preserve">The role which is assigned to </w:t>
                  </w:r>
                  <w:proofErr w:type="gramStart"/>
                  <w:r w:rsidRPr="00D07DCE">
                    <w:rPr>
                      <w:sz w:val="24"/>
                      <w:szCs w:val="24"/>
                    </w:rPr>
                    <w:t>an</w:t>
                  </w:r>
                  <w:proofErr w:type="gramEnd"/>
                  <w:r w:rsidRPr="00D07DCE">
                    <w:rPr>
                      <w:sz w:val="24"/>
                      <w:szCs w:val="24"/>
                    </w:rPr>
                    <w:t xml:space="preserve"> user for an installation.</w:t>
                  </w:r>
                </w:p>
              </w:tc>
            </w:tr>
          </w:tbl>
          <w:p w:rsidR="001D51AB" w:rsidRPr="00D07DCE" w:rsidRDefault="001D51AB" w:rsidP="00A50401">
            <w:pPr>
              <w:jc w:val="both"/>
              <w:rPr>
                <w:sz w:val="24"/>
                <w:szCs w:val="24"/>
              </w:rPr>
            </w:pPr>
          </w:p>
        </w:tc>
      </w:tr>
    </w:tbl>
    <w:p w:rsidR="001D51AB" w:rsidRPr="0017056E" w:rsidRDefault="001D51AB" w:rsidP="001D51AB">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1D51AB" w:rsidRPr="00D07DCE" w:rsidTr="00A50401">
        <w:tc>
          <w:tcPr>
            <w:tcW w:w="9245" w:type="dxa"/>
            <w:shd w:val="solid" w:color="auto" w:fill="auto"/>
          </w:tcPr>
          <w:p w:rsidR="001D51AB" w:rsidRPr="00D07DCE" w:rsidRDefault="001D51AB" w:rsidP="00A50401">
            <w:pPr>
              <w:jc w:val="both"/>
              <w:rPr>
                <w:b/>
                <w:sz w:val="24"/>
                <w:szCs w:val="24"/>
              </w:rPr>
            </w:pPr>
            <w:r w:rsidRPr="00D07DCE">
              <w:rPr>
                <w:b/>
                <w:sz w:val="24"/>
                <w:szCs w:val="24"/>
              </w:rPr>
              <w:t>Table Name: USER_MASTER</w:t>
            </w:r>
          </w:p>
          <w:p w:rsidR="001D51AB" w:rsidRPr="00D07DCE" w:rsidRDefault="001D51AB" w:rsidP="00A50401">
            <w:pPr>
              <w:jc w:val="both"/>
              <w:rPr>
                <w:b/>
                <w:sz w:val="24"/>
                <w:szCs w:val="24"/>
              </w:rPr>
            </w:pPr>
          </w:p>
          <w:p w:rsidR="001D51AB" w:rsidRPr="00D07DCE" w:rsidRDefault="001D51AB" w:rsidP="00A50401">
            <w:pPr>
              <w:jc w:val="both"/>
              <w:rPr>
                <w:b/>
                <w:sz w:val="24"/>
                <w:szCs w:val="24"/>
              </w:rPr>
            </w:pPr>
            <w:r w:rsidRPr="00D07DCE">
              <w:rPr>
                <w:b/>
                <w:sz w:val="24"/>
                <w:szCs w:val="24"/>
              </w:rPr>
              <w:t xml:space="preserve">Note: User master table </w:t>
            </w:r>
          </w:p>
        </w:tc>
      </w:tr>
      <w:tr w:rsidR="001D51AB" w:rsidRPr="00D07DCE" w:rsidTr="00A50401">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0"/>
              <w:gridCol w:w="6269"/>
            </w:tblGrid>
            <w:tr w:rsidR="001D51AB" w:rsidRPr="00D07DCE" w:rsidTr="00A50401">
              <w:tc>
                <w:tcPr>
                  <w:tcW w:w="2750" w:type="dxa"/>
                  <w:shd w:val="pct15" w:color="auto" w:fill="auto"/>
                </w:tcPr>
                <w:p w:rsidR="001D51AB" w:rsidRPr="00D07DCE" w:rsidRDefault="001D51AB" w:rsidP="00A50401">
                  <w:pPr>
                    <w:jc w:val="both"/>
                    <w:rPr>
                      <w:b/>
                      <w:sz w:val="24"/>
                      <w:szCs w:val="24"/>
                    </w:rPr>
                  </w:pPr>
                  <w:r w:rsidRPr="00D07DCE">
                    <w:rPr>
                      <w:b/>
                      <w:sz w:val="24"/>
                      <w:szCs w:val="24"/>
                    </w:rPr>
                    <w:t>Column</w:t>
                  </w:r>
                </w:p>
              </w:tc>
              <w:tc>
                <w:tcPr>
                  <w:tcW w:w="6269" w:type="dxa"/>
                  <w:shd w:val="pct15" w:color="auto" w:fill="auto"/>
                </w:tcPr>
                <w:p w:rsidR="001D51AB" w:rsidRPr="00D07DCE" w:rsidRDefault="001D51AB" w:rsidP="00A50401">
                  <w:pPr>
                    <w:jc w:val="both"/>
                    <w:rPr>
                      <w:b/>
                      <w:sz w:val="24"/>
                      <w:szCs w:val="24"/>
                    </w:rPr>
                  </w:pPr>
                  <w:r w:rsidRPr="00D07DCE">
                    <w:rPr>
                      <w:b/>
                      <w:sz w:val="24"/>
                      <w:szCs w:val="24"/>
                    </w:rPr>
                    <w:t>Description</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USER_ID</w:t>
                  </w:r>
                </w:p>
              </w:tc>
              <w:tc>
                <w:tcPr>
                  <w:tcW w:w="6269" w:type="dxa"/>
                </w:tcPr>
                <w:p w:rsidR="001D51AB" w:rsidRPr="00D07DCE" w:rsidRDefault="001D51AB" w:rsidP="00A50401">
                  <w:pPr>
                    <w:jc w:val="both"/>
                    <w:rPr>
                      <w:sz w:val="24"/>
                      <w:szCs w:val="24"/>
                    </w:rPr>
                  </w:pPr>
                  <w:r w:rsidRPr="00D07DCE">
                    <w:rPr>
                      <w:sz w:val="24"/>
                      <w:szCs w:val="24"/>
                    </w:rPr>
                    <w:t>The user id</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USER_NAME</w:t>
                  </w:r>
                </w:p>
              </w:tc>
              <w:tc>
                <w:tcPr>
                  <w:tcW w:w="6269" w:type="dxa"/>
                </w:tcPr>
                <w:p w:rsidR="001D51AB" w:rsidRPr="00D07DCE" w:rsidRDefault="001D51AB" w:rsidP="00A50401">
                  <w:pPr>
                    <w:jc w:val="both"/>
                    <w:rPr>
                      <w:sz w:val="24"/>
                      <w:szCs w:val="24"/>
                    </w:rPr>
                  </w:pPr>
                  <w:r w:rsidRPr="00D07DCE">
                    <w:rPr>
                      <w:sz w:val="24"/>
                      <w:szCs w:val="24"/>
                    </w:rPr>
                    <w:t>The user name</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lastRenderedPageBreak/>
                    <w:t>TELEPHONE</w:t>
                  </w:r>
                  <w:r w:rsidRPr="00D07DCE">
                    <w:rPr>
                      <w:color w:val="000000"/>
                      <w:sz w:val="24"/>
                      <w:szCs w:val="24"/>
                    </w:rPr>
                    <w:t>_NO</w:t>
                  </w:r>
                </w:p>
              </w:tc>
              <w:tc>
                <w:tcPr>
                  <w:tcW w:w="6269" w:type="dxa"/>
                </w:tcPr>
                <w:p w:rsidR="001D51AB" w:rsidRPr="00D07DCE" w:rsidRDefault="001D51AB" w:rsidP="00A50401">
                  <w:pPr>
                    <w:jc w:val="both"/>
                    <w:rPr>
                      <w:sz w:val="24"/>
                      <w:szCs w:val="24"/>
                    </w:rPr>
                  </w:pPr>
                  <w:r w:rsidRPr="00D07DCE">
                    <w:rPr>
                      <w:sz w:val="24"/>
                      <w:szCs w:val="24"/>
                    </w:rPr>
                    <w:t>The contact number</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FAX_NO</w:t>
                  </w:r>
                </w:p>
              </w:tc>
              <w:tc>
                <w:tcPr>
                  <w:tcW w:w="6269" w:type="dxa"/>
                </w:tcPr>
                <w:p w:rsidR="001D51AB" w:rsidRPr="00D07DCE" w:rsidRDefault="001D51AB" w:rsidP="00A50401">
                  <w:pPr>
                    <w:jc w:val="both"/>
                    <w:rPr>
                      <w:sz w:val="24"/>
                      <w:szCs w:val="24"/>
                    </w:rPr>
                  </w:pPr>
                  <w:r w:rsidRPr="00D07DCE">
                    <w:rPr>
                      <w:sz w:val="24"/>
                      <w:szCs w:val="24"/>
                    </w:rPr>
                    <w:t>The fax number</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EMAIL_ID</w:t>
                  </w:r>
                </w:p>
              </w:tc>
              <w:tc>
                <w:tcPr>
                  <w:tcW w:w="6269" w:type="dxa"/>
                </w:tcPr>
                <w:p w:rsidR="001D51AB" w:rsidRPr="00D07DCE" w:rsidRDefault="001D51AB" w:rsidP="00A50401">
                  <w:pPr>
                    <w:jc w:val="both"/>
                    <w:rPr>
                      <w:sz w:val="24"/>
                      <w:szCs w:val="24"/>
                    </w:rPr>
                  </w:pPr>
                  <w:r w:rsidRPr="00D07DCE">
                    <w:rPr>
                      <w:sz w:val="24"/>
                      <w:szCs w:val="24"/>
                    </w:rPr>
                    <w:t>The email id. Emails will be sent to this email id in following cases:</w:t>
                  </w:r>
                </w:p>
                <w:p w:rsidR="001D51AB" w:rsidRPr="00D07DCE" w:rsidRDefault="001D51AB" w:rsidP="001D51AB">
                  <w:pPr>
                    <w:numPr>
                      <w:ilvl w:val="0"/>
                      <w:numId w:val="42"/>
                    </w:numPr>
                    <w:spacing w:after="120" w:line="240" w:lineRule="atLeast"/>
                    <w:jc w:val="both"/>
                    <w:rPr>
                      <w:sz w:val="24"/>
                      <w:szCs w:val="24"/>
                    </w:rPr>
                  </w:pPr>
                  <w:r w:rsidRPr="00D07DCE">
                    <w:rPr>
                      <w:sz w:val="24"/>
                      <w:szCs w:val="24"/>
                    </w:rPr>
                    <w:t>A new user created (email with user name and password</w:t>
                  </w:r>
                </w:p>
                <w:p w:rsidR="001D51AB" w:rsidRPr="00D07DCE" w:rsidRDefault="001D51AB" w:rsidP="001D51AB">
                  <w:pPr>
                    <w:numPr>
                      <w:ilvl w:val="0"/>
                      <w:numId w:val="42"/>
                    </w:numPr>
                    <w:spacing w:after="120" w:line="240" w:lineRule="atLeast"/>
                    <w:jc w:val="both"/>
                    <w:rPr>
                      <w:sz w:val="24"/>
                      <w:szCs w:val="24"/>
                    </w:rPr>
                  </w:pPr>
                  <w:r w:rsidRPr="00D07DCE">
                    <w:rPr>
                      <w:sz w:val="24"/>
                      <w:szCs w:val="24"/>
                    </w:rPr>
                    <w:t>Administrator resets the password.</w:t>
                  </w:r>
                </w:p>
                <w:p w:rsidR="001D51AB" w:rsidRPr="00D07DCE" w:rsidRDefault="001D51AB" w:rsidP="001D51AB">
                  <w:pPr>
                    <w:numPr>
                      <w:ilvl w:val="0"/>
                      <w:numId w:val="42"/>
                    </w:numPr>
                    <w:spacing w:after="120" w:line="240" w:lineRule="atLeast"/>
                    <w:jc w:val="both"/>
                    <w:rPr>
                      <w:sz w:val="24"/>
                      <w:szCs w:val="24"/>
                    </w:rPr>
                  </w:pPr>
                  <w:r w:rsidRPr="00D07DCE">
                    <w:rPr>
                      <w:sz w:val="24"/>
                      <w:szCs w:val="24"/>
                    </w:rPr>
                    <w:t>Password retrieved using ‘Forgot Password’ facility</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EFF_DATE</w:t>
                  </w:r>
                </w:p>
              </w:tc>
              <w:tc>
                <w:tcPr>
                  <w:tcW w:w="6269" w:type="dxa"/>
                </w:tcPr>
                <w:p w:rsidR="001D51AB" w:rsidRPr="00D07DCE" w:rsidRDefault="001D51AB" w:rsidP="00A50401">
                  <w:pPr>
                    <w:jc w:val="both"/>
                    <w:rPr>
                      <w:sz w:val="24"/>
                      <w:szCs w:val="24"/>
                    </w:rPr>
                  </w:pPr>
                  <w:r w:rsidRPr="00D07DCE">
                    <w:rPr>
                      <w:sz w:val="24"/>
                      <w:szCs w:val="24"/>
                    </w:rPr>
                    <w:t>The effective date for the user.</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EXP_DATE</w:t>
                  </w:r>
                </w:p>
              </w:tc>
              <w:tc>
                <w:tcPr>
                  <w:tcW w:w="6269" w:type="dxa"/>
                </w:tcPr>
                <w:p w:rsidR="001D51AB" w:rsidRPr="00D07DCE" w:rsidRDefault="001D51AB" w:rsidP="00A50401">
                  <w:pPr>
                    <w:jc w:val="both"/>
                    <w:rPr>
                      <w:sz w:val="24"/>
                      <w:szCs w:val="24"/>
                    </w:rPr>
                  </w:pPr>
                  <w:r w:rsidRPr="00D07DCE">
                    <w:rPr>
                      <w:sz w:val="24"/>
                      <w:szCs w:val="24"/>
                    </w:rPr>
                    <w:t>The expiry date for the user.</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CREATED_ON</w:t>
                  </w:r>
                </w:p>
              </w:tc>
              <w:tc>
                <w:tcPr>
                  <w:tcW w:w="6269" w:type="dxa"/>
                </w:tcPr>
                <w:p w:rsidR="001D51AB" w:rsidRPr="00D07DCE" w:rsidRDefault="001D51AB" w:rsidP="00A50401">
                  <w:pPr>
                    <w:jc w:val="both"/>
                    <w:rPr>
                      <w:sz w:val="24"/>
                      <w:szCs w:val="24"/>
                    </w:rPr>
                  </w:pPr>
                  <w:r w:rsidRPr="00D07DCE">
                    <w:rPr>
                      <w:sz w:val="24"/>
                      <w:szCs w:val="24"/>
                    </w:rPr>
                    <w:t>The created on date for the user.</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CREATED_BY</w:t>
                  </w:r>
                </w:p>
              </w:tc>
              <w:tc>
                <w:tcPr>
                  <w:tcW w:w="6269" w:type="dxa"/>
                </w:tcPr>
                <w:p w:rsidR="001D51AB" w:rsidRPr="00D07DCE" w:rsidRDefault="001D51AB" w:rsidP="00A50401">
                  <w:pPr>
                    <w:jc w:val="both"/>
                    <w:rPr>
                      <w:sz w:val="24"/>
                      <w:szCs w:val="24"/>
                    </w:rPr>
                  </w:pPr>
                  <w:r w:rsidRPr="00D07DCE">
                    <w:rPr>
                      <w:sz w:val="24"/>
                      <w:szCs w:val="24"/>
                    </w:rPr>
                    <w:t xml:space="preserve">The </w:t>
                  </w:r>
                  <w:proofErr w:type="spellStart"/>
                  <w:r w:rsidRPr="00D07DCE">
                    <w:rPr>
                      <w:sz w:val="24"/>
                      <w:szCs w:val="24"/>
                    </w:rPr>
                    <w:t>user_id</w:t>
                  </w:r>
                  <w:proofErr w:type="spellEnd"/>
                  <w:r w:rsidRPr="00D07DCE">
                    <w:rPr>
                      <w:sz w:val="24"/>
                      <w:szCs w:val="24"/>
                    </w:rPr>
                    <w:t xml:space="preserve"> of the user who creates the particular user</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PASSWORD</w:t>
                  </w:r>
                </w:p>
              </w:tc>
              <w:tc>
                <w:tcPr>
                  <w:tcW w:w="6269" w:type="dxa"/>
                </w:tcPr>
                <w:p w:rsidR="001D51AB" w:rsidRPr="00D07DCE" w:rsidRDefault="001D51AB" w:rsidP="00A50401">
                  <w:pPr>
                    <w:jc w:val="both"/>
                    <w:rPr>
                      <w:sz w:val="24"/>
                      <w:szCs w:val="24"/>
                    </w:rPr>
                  </w:pPr>
                  <w:r w:rsidRPr="00D07DCE">
                    <w:rPr>
                      <w:sz w:val="24"/>
                      <w:szCs w:val="24"/>
                    </w:rPr>
                    <w:t>The password of the user. It will be always in encrypted format.</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FORCE_PASSWORD_FLAG</w:t>
                  </w:r>
                </w:p>
              </w:tc>
              <w:tc>
                <w:tcPr>
                  <w:tcW w:w="6269" w:type="dxa"/>
                </w:tcPr>
                <w:p w:rsidR="001D51AB" w:rsidRPr="00D07DCE" w:rsidRDefault="001D51AB" w:rsidP="00A50401">
                  <w:pPr>
                    <w:jc w:val="both"/>
                    <w:rPr>
                      <w:sz w:val="24"/>
                      <w:szCs w:val="24"/>
                    </w:rPr>
                  </w:pPr>
                  <w:r w:rsidRPr="00D07DCE">
                    <w:rPr>
                      <w:sz w:val="24"/>
                      <w:szCs w:val="24"/>
                    </w:rPr>
                    <w:t xml:space="preserve">The flag to indicate if the user needs to change the password forcefully. </w:t>
                  </w:r>
                </w:p>
                <w:p w:rsidR="001D51AB" w:rsidRPr="00D07DCE" w:rsidRDefault="001D51AB" w:rsidP="00A50401">
                  <w:pPr>
                    <w:jc w:val="both"/>
                    <w:rPr>
                      <w:sz w:val="24"/>
                      <w:szCs w:val="24"/>
                    </w:rPr>
                  </w:pPr>
                  <w:r w:rsidRPr="00D07DCE">
                    <w:rPr>
                      <w:sz w:val="24"/>
                      <w:szCs w:val="24"/>
                    </w:rPr>
                    <w:t xml:space="preserve">Indication whether to change the password on screen </w:t>
                  </w:r>
                </w:p>
                <w:p w:rsidR="001D51AB" w:rsidRPr="00D07DCE" w:rsidRDefault="001D51AB" w:rsidP="00A50401">
                  <w:pPr>
                    <w:jc w:val="both"/>
                    <w:rPr>
                      <w:sz w:val="24"/>
                      <w:szCs w:val="24"/>
                    </w:rPr>
                  </w:pPr>
                  <w:r w:rsidRPr="00D07DCE">
                    <w:rPr>
                      <w:sz w:val="24"/>
                      <w:szCs w:val="24"/>
                    </w:rPr>
                    <w:t>‘Y’ – User needs to change password</w:t>
                  </w:r>
                </w:p>
                <w:p w:rsidR="001D51AB" w:rsidRPr="00D07DCE" w:rsidRDefault="001D51AB" w:rsidP="00A50401">
                  <w:pPr>
                    <w:jc w:val="both"/>
                    <w:rPr>
                      <w:sz w:val="24"/>
                      <w:szCs w:val="24"/>
                    </w:rPr>
                  </w:pPr>
                  <w:r w:rsidRPr="00D07DCE">
                    <w:rPr>
                      <w:sz w:val="24"/>
                      <w:szCs w:val="24"/>
                    </w:rPr>
                    <w:t>‘N’ - User does not need to change password</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MODIFIED_BY</w:t>
                  </w:r>
                </w:p>
              </w:tc>
              <w:tc>
                <w:tcPr>
                  <w:tcW w:w="6269" w:type="dxa"/>
                </w:tcPr>
                <w:p w:rsidR="001D51AB" w:rsidRPr="00D07DCE" w:rsidRDefault="001D51AB" w:rsidP="00A50401">
                  <w:pPr>
                    <w:jc w:val="both"/>
                    <w:rPr>
                      <w:sz w:val="24"/>
                      <w:szCs w:val="24"/>
                    </w:rPr>
                  </w:pPr>
                  <w:r w:rsidRPr="00D07DCE">
                    <w:rPr>
                      <w:sz w:val="24"/>
                      <w:szCs w:val="24"/>
                    </w:rPr>
                    <w:t xml:space="preserve">The </w:t>
                  </w:r>
                  <w:proofErr w:type="spellStart"/>
                  <w:r w:rsidRPr="00D07DCE">
                    <w:rPr>
                      <w:sz w:val="24"/>
                      <w:szCs w:val="24"/>
                    </w:rPr>
                    <w:t>user_id</w:t>
                  </w:r>
                  <w:proofErr w:type="spellEnd"/>
                  <w:r w:rsidRPr="00D07DCE">
                    <w:rPr>
                      <w:sz w:val="24"/>
                      <w:szCs w:val="24"/>
                    </w:rPr>
                    <w:t xml:space="preserve"> of the user who changes the user data on screen</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MODIFIED_ON</w:t>
                  </w:r>
                </w:p>
              </w:tc>
              <w:tc>
                <w:tcPr>
                  <w:tcW w:w="6269" w:type="dxa"/>
                </w:tcPr>
                <w:p w:rsidR="001D51AB" w:rsidRPr="00D07DCE" w:rsidRDefault="001D51AB" w:rsidP="00A50401">
                  <w:pPr>
                    <w:jc w:val="both"/>
                    <w:rPr>
                      <w:sz w:val="24"/>
                      <w:szCs w:val="24"/>
                    </w:rPr>
                  </w:pPr>
                  <w:r w:rsidRPr="00D07DCE">
                    <w:rPr>
                      <w:sz w:val="24"/>
                      <w:szCs w:val="24"/>
                    </w:rPr>
                    <w:t>The modified on date for the user.</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HINT_QUESTION</w:t>
                  </w:r>
                </w:p>
              </w:tc>
              <w:tc>
                <w:tcPr>
                  <w:tcW w:w="6269" w:type="dxa"/>
                </w:tcPr>
                <w:p w:rsidR="001D51AB" w:rsidRPr="00D07DCE" w:rsidRDefault="001D51AB" w:rsidP="00A50401">
                  <w:pPr>
                    <w:jc w:val="both"/>
                    <w:rPr>
                      <w:sz w:val="24"/>
                      <w:szCs w:val="24"/>
                    </w:rPr>
                  </w:pPr>
                  <w:r w:rsidRPr="00D07DCE">
                    <w:rPr>
                      <w:sz w:val="24"/>
                      <w:szCs w:val="24"/>
                    </w:rPr>
                    <w:t>The user has to set the hint question in User Profile screen. If this question is set, it will help in retrieving the password, in case user forgets it. If it is not set and user wants to retrieve password, then it won’t be possible for the user. In this case, only ADMIN can reset the password. The user can change the hint question any time from Edit Profile screen.</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lastRenderedPageBreak/>
                    <w:t>HINT_ANSWER</w:t>
                  </w:r>
                </w:p>
              </w:tc>
              <w:tc>
                <w:tcPr>
                  <w:tcW w:w="6269" w:type="dxa"/>
                </w:tcPr>
                <w:p w:rsidR="001D51AB" w:rsidRPr="00D07DCE" w:rsidRDefault="001D51AB" w:rsidP="00A50401">
                  <w:pPr>
                    <w:jc w:val="both"/>
                    <w:rPr>
                      <w:sz w:val="24"/>
                      <w:szCs w:val="24"/>
                    </w:rPr>
                  </w:pPr>
                  <w:r w:rsidRPr="00D07DCE">
                    <w:rPr>
                      <w:sz w:val="24"/>
                      <w:szCs w:val="24"/>
                    </w:rPr>
                    <w:t>The user has to set the hint answer in User Profile screen. If this answer is set, it will help in retrieving the password, in case user forgets it. If it is not set and user wants to retrieve password, then it won’t be possible for the user. In this case, only ADMIN can reset the password. The user can change the hint answer any time from Edit Profile screen.</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ADMIN_ROLE</w:t>
                  </w:r>
                </w:p>
              </w:tc>
              <w:tc>
                <w:tcPr>
                  <w:tcW w:w="6269" w:type="dxa"/>
                </w:tcPr>
                <w:p w:rsidR="001D51AB" w:rsidRPr="00D07DCE" w:rsidRDefault="001D51AB" w:rsidP="00A50401">
                  <w:pPr>
                    <w:jc w:val="both"/>
                    <w:rPr>
                      <w:sz w:val="24"/>
                      <w:szCs w:val="24"/>
                    </w:rPr>
                  </w:pPr>
                  <w:r w:rsidRPr="00D07DCE">
                    <w:rPr>
                      <w:sz w:val="24"/>
                      <w:szCs w:val="24"/>
                    </w:rPr>
                    <w:t>Indication whether the user is ADMINSTRATOR</w:t>
                  </w:r>
                </w:p>
                <w:p w:rsidR="001D51AB" w:rsidRPr="00D07DCE" w:rsidRDefault="001D51AB" w:rsidP="00A50401">
                  <w:pPr>
                    <w:jc w:val="both"/>
                    <w:rPr>
                      <w:sz w:val="24"/>
                      <w:szCs w:val="24"/>
                    </w:rPr>
                  </w:pPr>
                  <w:r w:rsidRPr="00D07DCE">
                    <w:rPr>
                      <w:sz w:val="24"/>
                      <w:szCs w:val="24"/>
                    </w:rPr>
                    <w:t>‘Y’ – User with administrative rights</w:t>
                  </w:r>
                </w:p>
                <w:p w:rsidR="001D51AB" w:rsidRPr="00D07DCE" w:rsidRDefault="001D51AB" w:rsidP="00A50401">
                  <w:pPr>
                    <w:jc w:val="both"/>
                    <w:rPr>
                      <w:sz w:val="24"/>
                      <w:szCs w:val="24"/>
                    </w:rPr>
                  </w:pPr>
                  <w:r w:rsidRPr="00D07DCE">
                    <w:rPr>
                      <w:sz w:val="24"/>
                      <w:szCs w:val="24"/>
                    </w:rPr>
                    <w:t>‘N’ - User without administrative rights</w:t>
                  </w:r>
                </w:p>
                <w:p w:rsidR="001D51AB" w:rsidRPr="00D07DCE" w:rsidRDefault="001D51AB" w:rsidP="00A50401">
                  <w:pPr>
                    <w:jc w:val="both"/>
                    <w:rPr>
                      <w:sz w:val="24"/>
                      <w:szCs w:val="24"/>
                    </w:rPr>
                  </w:pPr>
                  <w:r w:rsidRPr="00D07DCE">
                    <w:rPr>
                      <w:sz w:val="24"/>
                      <w:szCs w:val="24"/>
                    </w:rPr>
                    <w:t xml:space="preserve">The user with administrative rights </w:t>
                  </w:r>
                </w:p>
                <w:p w:rsidR="001D51AB" w:rsidRPr="00D07DCE" w:rsidRDefault="001D51AB" w:rsidP="00A50401">
                  <w:pPr>
                    <w:jc w:val="both"/>
                    <w:rPr>
                      <w:sz w:val="24"/>
                      <w:szCs w:val="24"/>
                    </w:rPr>
                  </w:pPr>
                  <w:r w:rsidRPr="00D07DCE">
                    <w:rPr>
                      <w:sz w:val="24"/>
                      <w:szCs w:val="24"/>
                    </w:rPr>
                    <w:t>An user with ADMIN role has following capabilities:</w:t>
                  </w:r>
                </w:p>
                <w:p w:rsidR="001D51AB" w:rsidRPr="00D07DCE" w:rsidRDefault="001D51AB" w:rsidP="001D51AB">
                  <w:pPr>
                    <w:numPr>
                      <w:ilvl w:val="0"/>
                      <w:numId w:val="43"/>
                    </w:numPr>
                    <w:spacing w:after="120" w:line="240" w:lineRule="atLeast"/>
                    <w:jc w:val="both"/>
                    <w:rPr>
                      <w:sz w:val="24"/>
                      <w:szCs w:val="24"/>
                    </w:rPr>
                  </w:pPr>
                  <w:r w:rsidRPr="00D07DCE">
                    <w:rPr>
                      <w:sz w:val="24"/>
                      <w:szCs w:val="24"/>
                    </w:rPr>
                    <w:t>Create new user with roles and installations</w:t>
                  </w:r>
                </w:p>
                <w:p w:rsidR="001D51AB" w:rsidRPr="00D07DCE" w:rsidRDefault="001D51AB" w:rsidP="001D51AB">
                  <w:pPr>
                    <w:numPr>
                      <w:ilvl w:val="0"/>
                      <w:numId w:val="43"/>
                    </w:numPr>
                    <w:spacing w:after="120" w:line="240" w:lineRule="atLeast"/>
                    <w:jc w:val="both"/>
                    <w:rPr>
                      <w:sz w:val="24"/>
                      <w:szCs w:val="24"/>
                    </w:rPr>
                  </w:pPr>
                  <w:r w:rsidRPr="00D07DCE">
                    <w:rPr>
                      <w:sz w:val="24"/>
                      <w:szCs w:val="24"/>
                    </w:rPr>
                    <w:t>Edit user with roles and installations</w:t>
                  </w:r>
                </w:p>
                <w:p w:rsidR="001D51AB" w:rsidRPr="00D07DCE" w:rsidRDefault="001D51AB" w:rsidP="001D51AB">
                  <w:pPr>
                    <w:numPr>
                      <w:ilvl w:val="0"/>
                      <w:numId w:val="43"/>
                    </w:numPr>
                    <w:spacing w:after="120" w:line="240" w:lineRule="atLeast"/>
                    <w:jc w:val="both"/>
                    <w:rPr>
                      <w:sz w:val="24"/>
                      <w:szCs w:val="24"/>
                    </w:rPr>
                  </w:pPr>
                  <w:r w:rsidRPr="00D07DCE">
                    <w:rPr>
                      <w:sz w:val="24"/>
                      <w:szCs w:val="24"/>
                    </w:rPr>
                    <w:t>Reset password</w:t>
                  </w:r>
                </w:p>
                <w:p w:rsidR="001D51AB" w:rsidRPr="00D07DCE" w:rsidRDefault="001D51AB" w:rsidP="001D51AB">
                  <w:pPr>
                    <w:numPr>
                      <w:ilvl w:val="0"/>
                      <w:numId w:val="43"/>
                    </w:numPr>
                    <w:spacing w:after="120" w:line="240" w:lineRule="atLeast"/>
                    <w:jc w:val="both"/>
                    <w:rPr>
                      <w:sz w:val="24"/>
                      <w:szCs w:val="24"/>
                    </w:rPr>
                  </w:pPr>
                  <w:r w:rsidRPr="00D07DCE">
                    <w:rPr>
                      <w:sz w:val="24"/>
                      <w:szCs w:val="24"/>
                    </w:rPr>
                    <w:t>To give or remove access to JBEAM UI</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CONNECT_ROLE</w:t>
                  </w:r>
                </w:p>
              </w:tc>
              <w:tc>
                <w:tcPr>
                  <w:tcW w:w="6269" w:type="dxa"/>
                </w:tcPr>
                <w:p w:rsidR="001D51AB" w:rsidRPr="00D07DCE" w:rsidRDefault="001D51AB" w:rsidP="00A50401">
                  <w:pPr>
                    <w:jc w:val="both"/>
                    <w:rPr>
                      <w:sz w:val="24"/>
                      <w:szCs w:val="24"/>
                    </w:rPr>
                  </w:pPr>
                  <w:r w:rsidRPr="00D07DCE">
                    <w:rPr>
                      <w:sz w:val="24"/>
                      <w:szCs w:val="24"/>
                    </w:rPr>
                    <w:t>Indication whether the user can connect to JBEAM UI</w:t>
                  </w:r>
                </w:p>
                <w:p w:rsidR="001D51AB" w:rsidRPr="00D07DCE" w:rsidRDefault="001D51AB" w:rsidP="00A50401">
                  <w:pPr>
                    <w:jc w:val="both"/>
                    <w:rPr>
                      <w:sz w:val="24"/>
                      <w:szCs w:val="24"/>
                    </w:rPr>
                  </w:pPr>
                  <w:r w:rsidRPr="00D07DCE">
                    <w:rPr>
                      <w:sz w:val="24"/>
                      <w:szCs w:val="24"/>
                    </w:rPr>
                    <w:t>‘Y’ – User can access JBEAM application on particular server</w:t>
                  </w:r>
                </w:p>
                <w:p w:rsidR="001D51AB" w:rsidRPr="00D07DCE" w:rsidRDefault="001D51AB" w:rsidP="00A50401">
                  <w:pPr>
                    <w:jc w:val="both"/>
                    <w:rPr>
                      <w:sz w:val="24"/>
                      <w:szCs w:val="24"/>
                    </w:rPr>
                  </w:pPr>
                  <w:r w:rsidRPr="00D07DCE">
                    <w:rPr>
                      <w:sz w:val="24"/>
                      <w:szCs w:val="24"/>
                    </w:rPr>
                    <w:t xml:space="preserve">‘N’ - User </w:t>
                  </w:r>
                  <w:proofErr w:type="spellStart"/>
                  <w:r w:rsidRPr="00D07DCE">
                    <w:rPr>
                      <w:sz w:val="24"/>
                      <w:szCs w:val="24"/>
                    </w:rPr>
                    <w:t>can not</w:t>
                  </w:r>
                  <w:proofErr w:type="spellEnd"/>
                  <w:r w:rsidRPr="00D07DCE">
                    <w:rPr>
                      <w:sz w:val="24"/>
                      <w:szCs w:val="24"/>
                    </w:rPr>
                    <w:t xml:space="preserve"> access JBEAM application on particular server</w:t>
                  </w:r>
                </w:p>
                <w:p w:rsidR="001D51AB" w:rsidRPr="00D07DCE" w:rsidRDefault="001D51AB" w:rsidP="00A50401">
                  <w:pPr>
                    <w:jc w:val="both"/>
                    <w:rPr>
                      <w:sz w:val="24"/>
                      <w:szCs w:val="24"/>
                    </w:rPr>
                  </w:pPr>
                  <w:r w:rsidRPr="00D07DCE">
                    <w:rPr>
                      <w:sz w:val="24"/>
                      <w:szCs w:val="24"/>
                    </w:rPr>
                    <w:t xml:space="preserve">The user with ADMIN role can decide whether to give the CONNECT role to a particular user or not. </w:t>
                  </w:r>
                </w:p>
              </w:tc>
            </w:tr>
            <w:tr w:rsidR="001D51AB" w:rsidRPr="00D07DCE" w:rsidTr="00A50401">
              <w:tc>
                <w:tcPr>
                  <w:tcW w:w="2750" w:type="dxa"/>
                </w:tcPr>
                <w:p w:rsidR="001D51AB" w:rsidRPr="00D07DCE" w:rsidRDefault="001D51AB" w:rsidP="00A50401">
                  <w:pPr>
                    <w:jc w:val="both"/>
                    <w:rPr>
                      <w:sz w:val="24"/>
                      <w:szCs w:val="24"/>
                    </w:rPr>
                  </w:pPr>
                  <w:r w:rsidRPr="00D07DCE">
                    <w:rPr>
                      <w:sz w:val="24"/>
                      <w:szCs w:val="24"/>
                    </w:rPr>
                    <w:t>DEFAULT_VIEW</w:t>
                  </w:r>
                </w:p>
              </w:tc>
              <w:tc>
                <w:tcPr>
                  <w:tcW w:w="6269" w:type="dxa"/>
                </w:tcPr>
                <w:p w:rsidR="001D51AB" w:rsidRPr="00D07DCE" w:rsidRDefault="001D51AB" w:rsidP="00A50401">
                  <w:pPr>
                    <w:jc w:val="both"/>
                    <w:rPr>
                      <w:sz w:val="24"/>
                      <w:szCs w:val="24"/>
                    </w:rPr>
                  </w:pPr>
                  <w:r w:rsidRPr="00D07DCE">
                    <w:rPr>
                      <w:sz w:val="24"/>
                      <w:szCs w:val="24"/>
                    </w:rPr>
                    <w:t>Default view that the user selects upon initial login. Valid values are POD_VIEW and LIST_VIEW.</w:t>
                  </w:r>
                </w:p>
              </w:tc>
            </w:tr>
          </w:tbl>
          <w:p w:rsidR="001D51AB" w:rsidRPr="00D07DCE" w:rsidRDefault="001D51AB" w:rsidP="00A50401">
            <w:pPr>
              <w:jc w:val="both"/>
              <w:rPr>
                <w:sz w:val="24"/>
                <w:szCs w:val="24"/>
              </w:rPr>
            </w:pPr>
          </w:p>
        </w:tc>
      </w:tr>
    </w:tbl>
    <w:p w:rsidR="001D51AB" w:rsidRPr="0017056E" w:rsidRDefault="001D51AB" w:rsidP="001D51AB">
      <w:pPr>
        <w:jc w:val="both"/>
      </w:pPr>
    </w:p>
    <w:p w:rsidR="001D51AB" w:rsidRPr="0017056E" w:rsidRDefault="001D51AB" w:rsidP="001D51AB">
      <w:pPr>
        <w:jc w:val="both"/>
      </w:pPr>
    </w:p>
    <w:p w:rsidR="00663DA7" w:rsidRPr="008A6A41" w:rsidRDefault="00663DA7" w:rsidP="008A6A41">
      <w:pPr>
        <w:pStyle w:val="Heading2"/>
        <w:numPr>
          <w:ilvl w:val="1"/>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81" w:name="_Toc355965917"/>
      <w:bookmarkStart w:id="82" w:name="_Toc400643493"/>
      <w:r w:rsidRPr="008A6A41">
        <w:rPr>
          <w:rFonts w:ascii="Trebuchet MS" w:eastAsia="Times New Roman" w:hAnsi="Trebuchet MS" w:cs="Arial"/>
          <w:bCs w:val="0"/>
          <w:iCs/>
          <w:color w:val="000080"/>
          <w:kern w:val="32"/>
          <w:sz w:val="24"/>
          <w:szCs w:val="28"/>
          <w:lang w:val="en-GB" w:eastAsia="en-GB"/>
        </w:rPr>
        <w:t>Create a new communication message</w:t>
      </w:r>
      <w:bookmarkEnd w:id="81"/>
      <w:bookmarkEnd w:id="82"/>
      <w:r w:rsidRPr="008A6A41">
        <w:rPr>
          <w:rFonts w:ascii="Trebuchet MS" w:eastAsia="Times New Roman" w:hAnsi="Trebuchet MS" w:cs="Arial"/>
          <w:bCs w:val="0"/>
          <w:iCs/>
          <w:color w:val="000080"/>
          <w:kern w:val="32"/>
          <w:sz w:val="24"/>
          <w:szCs w:val="28"/>
          <w:lang w:val="en-GB" w:eastAsia="en-GB"/>
        </w:rPr>
        <w:t xml:space="preserve">  </w:t>
      </w:r>
    </w:p>
    <w:p w:rsidR="00663DA7" w:rsidRPr="00D07DCE" w:rsidRDefault="00663DA7" w:rsidP="00663DA7">
      <w:pPr>
        <w:jc w:val="both"/>
        <w:rPr>
          <w:sz w:val="24"/>
          <w:szCs w:val="24"/>
        </w:rPr>
      </w:pPr>
      <w:r w:rsidRPr="00D07DCE">
        <w:rPr>
          <w:sz w:val="24"/>
          <w:szCs w:val="24"/>
        </w:rPr>
        <w:t>Steps to introduce a new message or pass information through the communication channel</w:t>
      </w:r>
    </w:p>
    <w:p w:rsidR="00663DA7" w:rsidRPr="00D07DCE" w:rsidRDefault="00663DA7" w:rsidP="00663DA7">
      <w:pPr>
        <w:jc w:val="both"/>
        <w:rPr>
          <w:sz w:val="24"/>
          <w:szCs w:val="24"/>
        </w:rPr>
      </w:pPr>
      <w:r w:rsidRPr="00D07DCE">
        <w:rPr>
          <w:sz w:val="24"/>
          <w:szCs w:val="24"/>
        </w:rPr>
        <w:lastRenderedPageBreak/>
        <w:t>EX: New batch related information has to be transmitted from CORE to MONITOR</w:t>
      </w:r>
    </w:p>
    <w:p w:rsidR="00663DA7" w:rsidRPr="00D07DCE" w:rsidRDefault="00663DA7" w:rsidP="00663DA7">
      <w:pPr>
        <w:numPr>
          <w:ilvl w:val="0"/>
          <w:numId w:val="23"/>
        </w:numPr>
        <w:spacing w:after="120" w:line="240" w:lineRule="atLeast"/>
        <w:jc w:val="both"/>
        <w:rPr>
          <w:sz w:val="24"/>
          <w:szCs w:val="24"/>
        </w:rPr>
      </w:pPr>
      <w:r w:rsidRPr="00D07DCE">
        <w:rPr>
          <w:sz w:val="24"/>
          <w:szCs w:val="24"/>
        </w:rPr>
        <w:t xml:space="preserve">Do the normal insert into the CORE database as one would normally do through the CORE system. </w:t>
      </w:r>
    </w:p>
    <w:p w:rsidR="00663DA7" w:rsidRPr="00D07DCE" w:rsidRDefault="00663DA7" w:rsidP="00663DA7">
      <w:pPr>
        <w:numPr>
          <w:ilvl w:val="0"/>
          <w:numId w:val="23"/>
        </w:numPr>
        <w:spacing w:after="120" w:line="240" w:lineRule="atLeast"/>
        <w:jc w:val="both"/>
        <w:rPr>
          <w:sz w:val="24"/>
          <w:szCs w:val="24"/>
        </w:rPr>
      </w:pPr>
      <w:r w:rsidRPr="00D07DCE">
        <w:rPr>
          <w:sz w:val="24"/>
          <w:szCs w:val="24"/>
        </w:rPr>
        <w:t>Introduce a trigger upon insert / update to insert into O-QUEUE of the CORE database passing parameters to uniquely identify the newly inserted record in step 1.</w:t>
      </w:r>
    </w:p>
    <w:p w:rsidR="00663DA7" w:rsidRPr="00D07DCE" w:rsidRDefault="00663DA7" w:rsidP="00663DA7">
      <w:pPr>
        <w:numPr>
          <w:ilvl w:val="0"/>
          <w:numId w:val="23"/>
        </w:numPr>
        <w:spacing w:after="120" w:line="240" w:lineRule="atLeast"/>
        <w:jc w:val="both"/>
        <w:rPr>
          <w:sz w:val="24"/>
          <w:szCs w:val="24"/>
        </w:rPr>
      </w:pPr>
      <w:r w:rsidRPr="00D07DCE">
        <w:rPr>
          <w:sz w:val="24"/>
          <w:szCs w:val="24"/>
        </w:rPr>
        <w:t xml:space="preserve">Create a new service in the MONITOR-COMM to receive the transmitted information. </w:t>
      </w:r>
    </w:p>
    <w:p w:rsidR="00663DA7" w:rsidRPr="00D07DCE" w:rsidRDefault="00663DA7" w:rsidP="00663DA7">
      <w:pPr>
        <w:numPr>
          <w:ilvl w:val="0"/>
          <w:numId w:val="23"/>
        </w:numPr>
        <w:spacing w:after="120" w:line="240" w:lineRule="atLeast"/>
        <w:jc w:val="both"/>
        <w:rPr>
          <w:sz w:val="24"/>
          <w:szCs w:val="24"/>
        </w:rPr>
      </w:pPr>
      <w:r w:rsidRPr="00D07DCE">
        <w:rPr>
          <w:sz w:val="24"/>
          <w:szCs w:val="24"/>
        </w:rPr>
        <w:t>Create the stubs of the services published in MONITOR-COMM and store it in CORE-COMM project under ‘</w:t>
      </w:r>
      <w:proofErr w:type="spellStart"/>
      <w:r w:rsidRPr="00D07DCE">
        <w:rPr>
          <w:sz w:val="24"/>
          <w:szCs w:val="24"/>
        </w:rPr>
        <w:t>com.stgmastek.monitor.comm.client</w:t>
      </w:r>
      <w:proofErr w:type="spellEnd"/>
      <w:r w:rsidRPr="00D07DCE">
        <w:rPr>
          <w:sz w:val="24"/>
          <w:szCs w:val="24"/>
        </w:rPr>
        <w:t>’</w:t>
      </w:r>
    </w:p>
    <w:p w:rsidR="00663DA7" w:rsidRPr="00D07DCE" w:rsidRDefault="00663DA7" w:rsidP="00663DA7">
      <w:pPr>
        <w:numPr>
          <w:ilvl w:val="0"/>
          <w:numId w:val="23"/>
        </w:numPr>
        <w:spacing w:after="120" w:line="240" w:lineRule="atLeast"/>
        <w:jc w:val="both"/>
        <w:rPr>
          <w:sz w:val="24"/>
          <w:szCs w:val="24"/>
        </w:rPr>
      </w:pPr>
      <w:r w:rsidRPr="00D07DCE">
        <w:rPr>
          <w:sz w:val="24"/>
          <w:szCs w:val="24"/>
        </w:rPr>
        <w:t>Create a new message handler class in the CORE-COMM system implementing ‘</w:t>
      </w:r>
      <w:proofErr w:type="spellStart"/>
      <w:r w:rsidRPr="00D07DCE">
        <w:rPr>
          <w:sz w:val="24"/>
          <w:szCs w:val="24"/>
        </w:rPr>
        <w:t>IOutboundMessageProcessor</w:t>
      </w:r>
      <w:proofErr w:type="spellEnd"/>
      <w:r w:rsidRPr="00D07DCE">
        <w:rPr>
          <w:sz w:val="24"/>
          <w:szCs w:val="24"/>
        </w:rPr>
        <w:t xml:space="preserve">’ that fetches the client stubs and calls the service published in MONITOR-COMM system. </w:t>
      </w:r>
    </w:p>
    <w:p w:rsidR="00663DA7" w:rsidRPr="00D07DCE" w:rsidRDefault="00663DA7" w:rsidP="00663DA7">
      <w:pPr>
        <w:numPr>
          <w:ilvl w:val="0"/>
          <w:numId w:val="23"/>
        </w:numPr>
        <w:spacing w:after="120" w:line="240" w:lineRule="atLeast"/>
        <w:jc w:val="both"/>
        <w:rPr>
          <w:sz w:val="24"/>
          <w:szCs w:val="24"/>
        </w:rPr>
      </w:pPr>
      <w:r w:rsidRPr="00D07DCE">
        <w:rPr>
          <w:sz w:val="24"/>
          <w:szCs w:val="24"/>
        </w:rPr>
        <w:t xml:space="preserve">Register the handler in </w:t>
      </w:r>
      <w:proofErr w:type="spellStart"/>
      <w:r w:rsidRPr="00D07DCE">
        <w:rPr>
          <w:sz w:val="24"/>
          <w:szCs w:val="24"/>
        </w:rPr>
        <w:t>MessageConstants</w:t>
      </w:r>
      <w:proofErr w:type="spellEnd"/>
      <w:r w:rsidRPr="00D07DCE">
        <w:rPr>
          <w:sz w:val="24"/>
          <w:szCs w:val="24"/>
        </w:rPr>
        <w:t xml:space="preserve"> or the CORE-COMM system. </w:t>
      </w:r>
    </w:p>
    <w:p w:rsidR="00663DA7" w:rsidRPr="00D07DCE" w:rsidRDefault="00663DA7" w:rsidP="00663DA7">
      <w:pPr>
        <w:numPr>
          <w:ilvl w:val="0"/>
          <w:numId w:val="23"/>
        </w:numPr>
        <w:spacing w:after="120" w:line="240" w:lineRule="atLeast"/>
        <w:jc w:val="both"/>
        <w:rPr>
          <w:sz w:val="24"/>
          <w:szCs w:val="24"/>
        </w:rPr>
      </w:pPr>
      <w:r w:rsidRPr="00D07DCE">
        <w:rPr>
          <w:sz w:val="24"/>
          <w:szCs w:val="24"/>
        </w:rPr>
        <w:t xml:space="preserve">At MONITOR-COMM end, once the transmitted data is received use as needed. </w:t>
      </w:r>
    </w:p>
    <w:p w:rsidR="00663DA7" w:rsidRPr="00D07DCE" w:rsidRDefault="00663DA7" w:rsidP="00663DA7">
      <w:pPr>
        <w:jc w:val="both"/>
        <w:rPr>
          <w:sz w:val="24"/>
          <w:szCs w:val="24"/>
        </w:rPr>
      </w:pPr>
      <w:proofErr w:type="gramStart"/>
      <w:r w:rsidRPr="00D07DCE">
        <w:rPr>
          <w:sz w:val="24"/>
          <w:szCs w:val="24"/>
        </w:rPr>
        <w:t xml:space="preserve">Existing example - </w:t>
      </w:r>
      <w:proofErr w:type="spellStart"/>
      <w:r w:rsidRPr="00D07DCE">
        <w:rPr>
          <w:sz w:val="24"/>
          <w:szCs w:val="24"/>
        </w:rPr>
        <w:t>messagehandlers</w:t>
      </w:r>
      <w:proofErr w:type="spellEnd"/>
      <w:r w:rsidRPr="00D07DCE">
        <w:rPr>
          <w:sz w:val="24"/>
          <w:szCs w:val="24"/>
        </w:rPr>
        <w:t>/</w:t>
      </w:r>
      <w:proofErr w:type="spellStart"/>
      <w:r w:rsidRPr="00D07DCE">
        <w:rPr>
          <w:sz w:val="24"/>
          <w:szCs w:val="24"/>
        </w:rPr>
        <w:t>TransmitBatchDetails</w:t>
      </w:r>
      <w:proofErr w:type="spellEnd"/>
      <w:r w:rsidRPr="00D07DCE">
        <w:rPr>
          <w:sz w:val="24"/>
          <w:szCs w:val="24"/>
        </w:rPr>
        <w:t>.</w:t>
      </w:r>
      <w:proofErr w:type="gramEnd"/>
    </w:p>
    <w:p w:rsidR="00663DA7" w:rsidRPr="008A6A41" w:rsidRDefault="00663DA7" w:rsidP="008A6A41">
      <w:pPr>
        <w:pStyle w:val="Heading2"/>
        <w:numPr>
          <w:ilvl w:val="1"/>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83" w:name="_Toc251145443"/>
      <w:bookmarkStart w:id="84" w:name="_Toc355965918"/>
      <w:bookmarkStart w:id="85" w:name="_Toc400643494"/>
      <w:r w:rsidRPr="008A6A41">
        <w:rPr>
          <w:rFonts w:ascii="Trebuchet MS" w:eastAsia="Times New Roman" w:hAnsi="Trebuchet MS" w:cs="Arial"/>
          <w:bCs w:val="0"/>
          <w:iCs/>
          <w:color w:val="000080"/>
          <w:kern w:val="32"/>
          <w:sz w:val="24"/>
          <w:szCs w:val="28"/>
          <w:lang w:val="en-GB" w:eastAsia="en-GB"/>
        </w:rPr>
        <w:t>Create new / Override email content</w:t>
      </w:r>
      <w:bookmarkEnd w:id="83"/>
      <w:bookmarkEnd w:id="84"/>
      <w:bookmarkEnd w:id="85"/>
    </w:p>
    <w:p w:rsidR="00663DA7" w:rsidRPr="00D07DCE" w:rsidRDefault="00663DA7" w:rsidP="00663DA7">
      <w:pPr>
        <w:jc w:val="both"/>
        <w:rPr>
          <w:sz w:val="24"/>
          <w:szCs w:val="24"/>
        </w:rPr>
      </w:pPr>
      <w:r w:rsidRPr="00D07DCE">
        <w:rPr>
          <w:sz w:val="24"/>
          <w:szCs w:val="24"/>
        </w:rPr>
        <w:t>The steps to create new email content / override the default email content</w:t>
      </w:r>
    </w:p>
    <w:p w:rsidR="00663DA7" w:rsidRPr="00D07DCE" w:rsidRDefault="00663DA7" w:rsidP="00663DA7">
      <w:pPr>
        <w:numPr>
          <w:ilvl w:val="0"/>
          <w:numId w:val="24"/>
        </w:numPr>
        <w:spacing w:after="120" w:line="240" w:lineRule="atLeast"/>
        <w:jc w:val="both"/>
        <w:rPr>
          <w:sz w:val="24"/>
          <w:szCs w:val="24"/>
        </w:rPr>
      </w:pPr>
      <w:r w:rsidRPr="00D07DCE">
        <w:rPr>
          <w:sz w:val="24"/>
          <w:szCs w:val="24"/>
        </w:rPr>
        <w:t>Create a class implementing ‘</w:t>
      </w:r>
      <w:proofErr w:type="spellStart"/>
      <w:r w:rsidRPr="00D07DCE">
        <w:rPr>
          <w:sz w:val="24"/>
          <w:szCs w:val="24"/>
        </w:rPr>
        <w:t>com.stgmastek.core.util.email.IEmailContentGenerator</w:t>
      </w:r>
      <w:proofErr w:type="spellEnd"/>
      <w:r w:rsidRPr="00D07DCE">
        <w:rPr>
          <w:sz w:val="24"/>
          <w:szCs w:val="24"/>
        </w:rPr>
        <w:t>’</w:t>
      </w:r>
    </w:p>
    <w:p w:rsidR="00663DA7" w:rsidRPr="00D07DCE" w:rsidRDefault="00663DA7" w:rsidP="00663DA7">
      <w:pPr>
        <w:numPr>
          <w:ilvl w:val="0"/>
          <w:numId w:val="24"/>
        </w:numPr>
        <w:spacing w:after="120" w:line="240" w:lineRule="atLeast"/>
        <w:jc w:val="both"/>
        <w:rPr>
          <w:sz w:val="24"/>
          <w:szCs w:val="24"/>
        </w:rPr>
      </w:pPr>
      <w:r w:rsidRPr="00D07DCE">
        <w:rPr>
          <w:sz w:val="24"/>
          <w:szCs w:val="24"/>
        </w:rPr>
        <w:t>Configure it in the CONFIGURATION table</w:t>
      </w:r>
    </w:p>
    <w:p w:rsidR="00663DA7" w:rsidRPr="00D07DCE" w:rsidRDefault="00663DA7" w:rsidP="00663DA7">
      <w:pPr>
        <w:numPr>
          <w:ilvl w:val="0"/>
          <w:numId w:val="24"/>
        </w:numPr>
        <w:spacing w:after="120" w:line="240" w:lineRule="atLeast"/>
        <w:jc w:val="both"/>
        <w:rPr>
          <w:sz w:val="24"/>
          <w:szCs w:val="24"/>
        </w:rPr>
      </w:pPr>
      <w:r w:rsidRPr="00D07DCE">
        <w:rPr>
          <w:sz w:val="24"/>
          <w:szCs w:val="24"/>
        </w:rPr>
        <w:t xml:space="preserve">Compile and set the </w:t>
      </w:r>
      <w:proofErr w:type="spellStart"/>
      <w:r w:rsidRPr="00D07DCE">
        <w:rPr>
          <w:sz w:val="24"/>
          <w:szCs w:val="24"/>
        </w:rPr>
        <w:t>classpath</w:t>
      </w:r>
      <w:proofErr w:type="spellEnd"/>
      <w:r w:rsidRPr="00D07DCE">
        <w:rPr>
          <w:sz w:val="24"/>
          <w:szCs w:val="24"/>
        </w:rPr>
        <w:t xml:space="preserve"> accordingly for the system to pick it up during runtime </w:t>
      </w:r>
    </w:p>
    <w:p w:rsidR="00663DA7" w:rsidRPr="00D07DCE" w:rsidRDefault="00663DA7" w:rsidP="00663DA7">
      <w:pPr>
        <w:numPr>
          <w:ilvl w:val="0"/>
          <w:numId w:val="24"/>
        </w:numPr>
        <w:spacing w:after="120" w:line="240" w:lineRule="atLeast"/>
        <w:jc w:val="both"/>
        <w:rPr>
          <w:sz w:val="24"/>
          <w:szCs w:val="24"/>
        </w:rPr>
      </w:pPr>
      <w:r w:rsidRPr="00D07DCE">
        <w:rPr>
          <w:sz w:val="24"/>
          <w:szCs w:val="24"/>
        </w:rPr>
        <w:t>Execute the batch as one would normally do</w:t>
      </w:r>
    </w:p>
    <w:p w:rsidR="00663DA7" w:rsidRPr="008A6A41" w:rsidRDefault="00663DA7" w:rsidP="008A6A41">
      <w:pPr>
        <w:pStyle w:val="Heading2"/>
        <w:numPr>
          <w:ilvl w:val="1"/>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86" w:name="_Toc251145444"/>
      <w:bookmarkStart w:id="87" w:name="_Toc355965919"/>
      <w:bookmarkStart w:id="88" w:name="_Toc400643495"/>
      <w:r w:rsidRPr="008A6A41">
        <w:rPr>
          <w:rFonts w:ascii="Trebuchet MS" w:eastAsia="Times New Roman" w:hAnsi="Trebuchet MS" w:cs="Arial"/>
          <w:bCs w:val="0"/>
          <w:iCs/>
          <w:color w:val="000080"/>
          <w:kern w:val="32"/>
          <w:sz w:val="24"/>
          <w:szCs w:val="28"/>
          <w:lang w:val="en-GB" w:eastAsia="en-GB"/>
        </w:rPr>
        <w:t>Create / Override batch job type / execution handler</w:t>
      </w:r>
      <w:bookmarkEnd w:id="86"/>
      <w:bookmarkEnd w:id="87"/>
      <w:bookmarkEnd w:id="88"/>
      <w:r w:rsidRPr="008A6A41">
        <w:rPr>
          <w:rFonts w:ascii="Trebuchet MS" w:eastAsia="Times New Roman" w:hAnsi="Trebuchet MS" w:cs="Arial"/>
          <w:bCs w:val="0"/>
          <w:iCs/>
          <w:color w:val="000080"/>
          <w:kern w:val="32"/>
          <w:sz w:val="24"/>
          <w:szCs w:val="28"/>
          <w:lang w:val="en-GB" w:eastAsia="en-GB"/>
        </w:rPr>
        <w:t xml:space="preserve"> </w:t>
      </w:r>
    </w:p>
    <w:p w:rsidR="00663DA7" w:rsidRPr="00D07DCE" w:rsidRDefault="00663DA7" w:rsidP="00663DA7">
      <w:pPr>
        <w:jc w:val="both"/>
        <w:rPr>
          <w:sz w:val="24"/>
          <w:szCs w:val="24"/>
        </w:rPr>
      </w:pPr>
      <w:r w:rsidRPr="00D07DCE">
        <w:rPr>
          <w:sz w:val="24"/>
          <w:szCs w:val="24"/>
        </w:rPr>
        <w:t xml:space="preserve">There are three identified batch job types. </w:t>
      </w:r>
    </w:p>
    <w:p w:rsidR="00663DA7" w:rsidRPr="00D07DCE" w:rsidRDefault="00663DA7" w:rsidP="00663DA7">
      <w:pPr>
        <w:numPr>
          <w:ilvl w:val="0"/>
          <w:numId w:val="26"/>
        </w:numPr>
        <w:spacing w:after="120" w:line="240" w:lineRule="atLeast"/>
        <w:jc w:val="both"/>
        <w:rPr>
          <w:sz w:val="24"/>
          <w:szCs w:val="24"/>
        </w:rPr>
      </w:pPr>
      <w:r w:rsidRPr="00D07DCE">
        <w:rPr>
          <w:sz w:val="24"/>
          <w:szCs w:val="24"/>
        </w:rPr>
        <w:t>PL – PLSQL batch jobs</w:t>
      </w:r>
    </w:p>
    <w:p w:rsidR="00663DA7" w:rsidRPr="00D07DCE" w:rsidRDefault="00663DA7" w:rsidP="00663DA7">
      <w:pPr>
        <w:numPr>
          <w:ilvl w:val="0"/>
          <w:numId w:val="26"/>
        </w:numPr>
        <w:spacing w:after="120" w:line="240" w:lineRule="atLeast"/>
        <w:jc w:val="both"/>
        <w:rPr>
          <w:sz w:val="24"/>
          <w:szCs w:val="24"/>
        </w:rPr>
      </w:pPr>
      <w:r w:rsidRPr="00D07DCE">
        <w:rPr>
          <w:sz w:val="24"/>
          <w:szCs w:val="24"/>
        </w:rPr>
        <w:t>EV – Event Parser batch jobs</w:t>
      </w:r>
    </w:p>
    <w:p w:rsidR="00663DA7" w:rsidRPr="00D07DCE" w:rsidRDefault="00663DA7" w:rsidP="00663DA7">
      <w:pPr>
        <w:numPr>
          <w:ilvl w:val="0"/>
          <w:numId w:val="26"/>
        </w:numPr>
        <w:spacing w:after="120" w:line="240" w:lineRule="atLeast"/>
        <w:jc w:val="both"/>
        <w:rPr>
          <w:sz w:val="24"/>
          <w:szCs w:val="24"/>
        </w:rPr>
      </w:pPr>
      <w:r w:rsidRPr="00D07DCE">
        <w:rPr>
          <w:sz w:val="24"/>
          <w:szCs w:val="24"/>
        </w:rPr>
        <w:t>JV – Java batch jobs</w:t>
      </w:r>
    </w:p>
    <w:p w:rsidR="00663DA7" w:rsidRPr="00D07DCE" w:rsidRDefault="00663DA7" w:rsidP="00663DA7">
      <w:pPr>
        <w:numPr>
          <w:ilvl w:val="0"/>
          <w:numId w:val="26"/>
        </w:numPr>
        <w:spacing w:after="120" w:line="240" w:lineRule="atLeast"/>
        <w:jc w:val="both"/>
        <w:rPr>
          <w:sz w:val="24"/>
          <w:szCs w:val="24"/>
        </w:rPr>
      </w:pPr>
      <w:r w:rsidRPr="00D07DCE">
        <w:rPr>
          <w:sz w:val="24"/>
          <w:szCs w:val="24"/>
        </w:rPr>
        <w:t>FE – YAWL Flow batch jobs</w:t>
      </w:r>
    </w:p>
    <w:p w:rsidR="00663DA7" w:rsidRPr="00D07DCE" w:rsidRDefault="00663DA7" w:rsidP="00663DA7">
      <w:pPr>
        <w:jc w:val="both"/>
        <w:rPr>
          <w:sz w:val="24"/>
          <w:szCs w:val="24"/>
        </w:rPr>
      </w:pPr>
      <w:r w:rsidRPr="00D07DCE">
        <w:rPr>
          <w:sz w:val="24"/>
          <w:szCs w:val="24"/>
        </w:rPr>
        <w:t xml:space="preserve">The default implementations for these job types are already included in the bundle. The following are the hints one can use to create a new job type. </w:t>
      </w:r>
    </w:p>
    <w:p w:rsidR="00663DA7" w:rsidRPr="00D07DCE" w:rsidRDefault="00663DA7" w:rsidP="00663DA7">
      <w:pPr>
        <w:numPr>
          <w:ilvl w:val="0"/>
          <w:numId w:val="27"/>
        </w:numPr>
        <w:spacing w:after="120" w:line="240" w:lineRule="atLeast"/>
        <w:jc w:val="both"/>
        <w:rPr>
          <w:sz w:val="24"/>
          <w:szCs w:val="24"/>
        </w:rPr>
      </w:pPr>
      <w:r w:rsidRPr="00D07DCE">
        <w:rPr>
          <w:sz w:val="24"/>
          <w:szCs w:val="24"/>
        </w:rPr>
        <w:t>Create a class extending ‘</w:t>
      </w:r>
      <w:proofErr w:type="spellStart"/>
      <w:r w:rsidRPr="00D07DCE">
        <w:rPr>
          <w:sz w:val="24"/>
          <w:szCs w:val="24"/>
        </w:rPr>
        <w:t>com.stgmastek.core.logic.BaseExecutionHandler</w:t>
      </w:r>
      <w:proofErr w:type="spellEnd"/>
      <w:r w:rsidRPr="00D07DCE">
        <w:rPr>
          <w:sz w:val="24"/>
          <w:szCs w:val="24"/>
        </w:rPr>
        <w:t>’</w:t>
      </w:r>
    </w:p>
    <w:p w:rsidR="00663DA7" w:rsidRPr="00D07DCE" w:rsidRDefault="00663DA7" w:rsidP="00663DA7">
      <w:pPr>
        <w:numPr>
          <w:ilvl w:val="0"/>
          <w:numId w:val="27"/>
        </w:numPr>
        <w:spacing w:after="120" w:line="240" w:lineRule="atLeast"/>
        <w:jc w:val="both"/>
        <w:rPr>
          <w:sz w:val="24"/>
          <w:szCs w:val="24"/>
        </w:rPr>
      </w:pPr>
      <w:r w:rsidRPr="00D07DCE">
        <w:rPr>
          <w:sz w:val="24"/>
          <w:szCs w:val="24"/>
        </w:rPr>
        <w:lastRenderedPageBreak/>
        <w:t>Configure it in CONFIGURATION table of the CORE database [One might want to create a new job type / override the default implementation. The configurations would have to be altered appropriately. One can add a new record for new job type on similar lines as done for JV/EV/PL/FE]</w:t>
      </w:r>
    </w:p>
    <w:p w:rsidR="00663DA7" w:rsidRPr="00D07DCE" w:rsidRDefault="00663DA7" w:rsidP="00663DA7">
      <w:pPr>
        <w:numPr>
          <w:ilvl w:val="0"/>
          <w:numId w:val="27"/>
        </w:numPr>
        <w:spacing w:after="120" w:line="240" w:lineRule="atLeast"/>
        <w:jc w:val="both"/>
        <w:rPr>
          <w:sz w:val="24"/>
          <w:szCs w:val="24"/>
        </w:rPr>
      </w:pPr>
      <w:r w:rsidRPr="00D07DCE">
        <w:rPr>
          <w:sz w:val="24"/>
          <w:szCs w:val="24"/>
        </w:rPr>
        <w:t>Run the batch as one would normally do</w:t>
      </w:r>
    </w:p>
    <w:p w:rsidR="00663DA7" w:rsidRPr="00B379BA" w:rsidRDefault="00663DA7" w:rsidP="00B379BA">
      <w:pPr>
        <w:pStyle w:val="Heading2"/>
        <w:numPr>
          <w:ilvl w:val="1"/>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89" w:name="_Toc251145445"/>
      <w:r w:rsidRPr="0017056E">
        <w:br w:type="page"/>
      </w:r>
      <w:bookmarkStart w:id="90" w:name="_Toc355965920"/>
      <w:bookmarkStart w:id="91" w:name="_Toc400643496"/>
      <w:r w:rsidRPr="008A6A41">
        <w:rPr>
          <w:rFonts w:ascii="Trebuchet MS" w:eastAsia="Times New Roman" w:hAnsi="Trebuchet MS" w:cs="Arial"/>
          <w:bCs w:val="0"/>
          <w:iCs/>
          <w:color w:val="000080"/>
          <w:kern w:val="32"/>
          <w:sz w:val="24"/>
          <w:szCs w:val="28"/>
          <w:lang w:val="en-GB" w:eastAsia="en-GB"/>
        </w:rPr>
        <w:lastRenderedPageBreak/>
        <w:t>Enhance text logging</w:t>
      </w:r>
      <w:bookmarkEnd w:id="89"/>
      <w:bookmarkEnd w:id="90"/>
      <w:bookmarkEnd w:id="91"/>
    </w:p>
    <w:p w:rsidR="00663DA7" w:rsidRPr="00D07DCE" w:rsidRDefault="00663DA7" w:rsidP="00663DA7">
      <w:pPr>
        <w:jc w:val="both"/>
        <w:rPr>
          <w:sz w:val="24"/>
          <w:szCs w:val="24"/>
        </w:rPr>
      </w:pPr>
      <w:r w:rsidRPr="00D07DCE">
        <w:rPr>
          <w:sz w:val="24"/>
          <w:szCs w:val="24"/>
        </w:rPr>
        <w:t>The text logging can be enhanced through the Aspect J class ‘</w:t>
      </w:r>
      <w:proofErr w:type="spellStart"/>
      <w:r w:rsidRPr="00D07DCE">
        <w:rPr>
          <w:sz w:val="24"/>
          <w:szCs w:val="24"/>
        </w:rPr>
        <w:t>com.stgmastek.core.aspects.Logging</w:t>
      </w:r>
      <w:proofErr w:type="spellEnd"/>
      <w:r w:rsidRPr="00D07DCE">
        <w:rPr>
          <w:sz w:val="24"/>
          <w:szCs w:val="24"/>
        </w:rPr>
        <w:t xml:space="preserve">’. </w:t>
      </w:r>
    </w:p>
    <w:p w:rsidR="00663DA7" w:rsidRPr="00D07DCE" w:rsidRDefault="00663DA7" w:rsidP="00663DA7">
      <w:pPr>
        <w:jc w:val="both"/>
        <w:rPr>
          <w:sz w:val="24"/>
          <w:szCs w:val="24"/>
        </w:rPr>
      </w:pPr>
      <w:r w:rsidRPr="00D07DCE">
        <w:rPr>
          <w:sz w:val="24"/>
          <w:szCs w:val="24"/>
        </w:rPr>
        <w:t xml:space="preserve">All methods that are annotated as ‘@Log’ would be picked up for logging. The logging Aspect J class is naïve and needs revamp as per the wants of the implementation. If new methods needs logging, they have to be marked as ‘@Log’ as others. </w:t>
      </w:r>
    </w:p>
    <w:p w:rsidR="00663DA7" w:rsidRPr="008A6A41" w:rsidRDefault="00663DA7" w:rsidP="008A6A41">
      <w:pPr>
        <w:pStyle w:val="Heading2"/>
        <w:numPr>
          <w:ilvl w:val="1"/>
          <w:numId w:val="7"/>
        </w:numPr>
        <w:spacing w:before="240" w:after="240" w:line="240" w:lineRule="atLeast"/>
        <w:jc w:val="both"/>
        <w:rPr>
          <w:rFonts w:ascii="Trebuchet MS" w:eastAsia="Times New Roman" w:hAnsi="Trebuchet MS" w:cs="Arial"/>
          <w:bCs w:val="0"/>
          <w:iCs/>
          <w:color w:val="000080"/>
          <w:kern w:val="32"/>
          <w:sz w:val="24"/>
          <w:szCs w:val="28"/>
          <w:lang w:val="en-GB" w:eastAsia="en-GB"/>
        </w:rPr>
      </w:pPr>
      <w:bookmarkStart w:id="92" w:name="_Toc251145446"/>
      <w:bookmarkStart w:id="93" w:name="_Toc355965921"/>
      <w:bookmarkStart w:id="94" w:name="_Toc400643497"/>
      <w:r w:rsidRPr="008A6A41">
        <w:rPr>
          <w:rFonts w:ascii="Trebuchet MS" w:eastAsia="Times New Roman" w:hAnsi="Trebuchet MS" w:cs="Arial"/>
          <w:bCs w:val="0"/>
          <w:iCs/>
          <w:color w:val="000080"/>
          <w:kern w:val="32"/>
          <w:sz w:val="24"/>
          <w:szCs w:val="28"/>
          <w:lang w:val="en-GB" w:eastAsia="en-GB"/>
        </w:rPr>
        <w:t>Create new PRE / POST events</w:t>
      </w:r>
      <w:bookmarkEnd w:id="92"/>
      <w:bookmarkEnd w:id="93"/>
      <w:bookmarkEnd w:id="94"/>
      <w:r w:rsidRPr="008A6A41">
        <w:rPr>
          <w:rFonts w:ascii="Trebuchet MS" w:eastAsia="Times New Roman" w:hAnsi="Trebuchet MS" w:cs="Arial"/>
          <w:bCs w:val="0"/>
          <w:iCs/>
          <w:color w:val="000080"/>
          <w:kern w:val="32"/>
          <w:sz w:val="24"/>
          <w:szCs w:val="28"/>
          <w:lang w:val="en-GB" w:eastAsia="en-GB"/>
        </w:rPr>
        <w:t xml:space="preserve"> </w:t>
      </w:r>
    </w:p>
    <w:p w:rsidR="00663DA7" w:rsidRPr="00D07DCE" w:rsidRDefault="00663DA7" w:rsidP="00663DA7">
      <w:pPr>
        <w:jc w:val="both"/>
        <w:rPr>
          <w:sz w:val="24"/>
          <w:szCs w:val="24"/>
        </w:rPr>
      </w:pPr>
      <w:r w:rsidRPr="00D07DCE">
        <w:rPr>
          <w:sz w:val="24"/>
          <w:szCs w:val="24"/>
        </w:rPr>
        <w:t xml:space="preserve">New PRE/POST jobs can be created as per the implementation requirements. These jobs could be either of types PL, JV or EV. [If a new job type is introduced, a new execution handler would have to be associated as mentioned in the section ‘Create /Override batch job type / execution handler’. Once the decision is made about the job type, insert a new record into the META_DATA table of the CORE database with appropriate parameters and details as others. It would be batch processors responsibility of procreating these </w:t>
      </w:r>
      <w:proofErr w:type="gramStart"/>
      <w:r w:rsidRPr="00D07DCE">
        <w:rPr>
          <w:sz w:val="24"/>
          <w:szCs w:val="24"/>
        </w:rPr>
        <w:t>meta</w:t>
      </w:r>
      <w:proofErr w:type="gramEnd"/>
      <w:r w:rsidRPr="00D07DCE">
        <w:rPr>
          <w:sz w:val="24"/>
          <w:szCs w:val="24"/>
        </w:rPr>
        <w:t xml:space="preserve"> events into the BATCH_EXECUTOR table as needed. The job type if ‘JV’ would have to be set in the class path during runtime.  The following are the step by step guide in implementing the same where we have identified that the job is of JV type.</w:t>
      </w:r>
    </w:p>
    <w:p w:rsidR="00663DA7" w:rsidRPr="00D07DCE" w:rsidRDefault="00663DA7" w:rsidP="00663DA7">
      <w:pPr>
        <w:pStyle w:val="ListParagraph"/>
        <w:numPr>
          <w:ilvl w:val="0"/>
          <w:numId w:val="44"/>
        </w:numPr>
        <w:spacing w:after="120" w:line="240" w:lineRule="atLeast"/>
        <w:rPr>
          <w:sz w:val="24"/>
          <w:szCs w:val="24"/>
        </w:rPr>
      </w:pPr>
      <w:r w:rsidRPr="00D07DCE">
        <w:rPr>
          <w:sz w:val="24"/>
          <w:szCs w:val="24"/>
        </w:rPr>
        <w:t xml:space="preserve">Create the wrapper java class that implements </w:t>
      </w:r>
      <w:proofErr w:type="spellStart"/>
      <w:r w:rsidRPr="00D07DCE">
        <w:rPr>
          <w:sz w:val="24"/>
          <w:szCs w:val="24"/>
        </w:rPr>
        <w:t>IExecutableBatchJob</w:t>
      </w:r>
      <w:proofErr w:type="spellEnd"/>
      <w:r w:rsidRPr="00D07DCE">
        <w:rPr>
          <w:sz w:val="24"/>
          <w:szCs w:val="24"/>
        </w:rPr>
        <w:t>.</w:t>
      </w:r>
    </w:p>
    <w:p w:rsidR="00663DA7" w:rsidRPr="00D07DCE" w:rsidRDefault="00663DA7" w:rsidP="00663DA7">
      <w:pPr>
        <w:pStyle w:val="ListParagraph"/>
        <w:spacing w:before="240"/>
        <w:ind w:left="1080"/>
        <w:rPr>
          <w:sz w:val="24"/>
          <w:szCs w:val="24"/>
        </w:rPr>
      </w:pPr>
    </w:p>
    <w:p w:rsidR="00663DA7" w:rsidRPr="00D07DCE" w:rsidRDefault="00663DA7" w:rsidP="00663DA7">
      <w:pPr>
        <w:pStyle w:val="ListParagraph"/>
        <w:numPr>
          <w:ilvl w:val="0"/>
          <w:numId w:val="44"/>
        </w:numPr>
        <w:spacing w:before="240" w:after="120" w:line="240" w:lineRule="atLeast"/>
        <w:rPr>
          <w:sz w:val="24"/>
          <w:szCs w:val="24"/>
        </w:rPr>
      </w:pPr>
      <w:r w:rsidRPr="00D07DCE">
        <w:rPr>
          <w:sz w:val="24"/>
          <w:szCs w:val="24"/>
        </w:rPr>
        <w:t>Package it in either jbeam-impl.jar or any other jar that suites the purpose and deploy the jar in PRE28/lib.</w:t>
      </w:r>
    </w:p>
    <w:p w:rsidR="00663DA7" w:rsidRPr="00D07DCE" w:rsidRDefault="00663DA7" w:rsidP="00663DA7">
      <w:pPr>
        <w:pStyle w:val="ListParagraph"/>
        <w:rPr>
          <w:sz w:val="24"/>
          <w:szCs w:val="24"/>
        </w:rPr>
      </w:pPr>
    </w:p>
    <w:p w:rsidR="00663DA7" w:rsidRPr="00D07DCE" w:rsidRDefault="00663DA7" w:rsidP="00663DA7">
      <w:pPr>
        <w:pStyle w:val="ListParagraph"/>
        <w:numPr>
          <w:ilvl w:val="0"/>
          <w:numId w:val="44"/>
        </w:numPr>
        <w:spacing w:before="240" w:after="120" w:line="240" w:lineRule="atLeast"/>
        <w:rPr>
          <w:sz w:val="24"/>
          <w:szCs w:val="24"/>
        </w:rPr>
      </w:pPr>
      <w:r w:rsidRPr="00D07DCE">
        <w:rPr>
          <w:sz w:val="24"/>
          <w:szCs w:val="24"/>
        </w:rPr>
        <w:t>Make the entry of this object in META-DATA table as below.</w:t>
      </w:r>
    </w:p>
    <w:p w:rsidR="00663DA7" w:rsidRPr="00D07DCE" w:rsidRDefault="00663DA7" w:rsidP="00663DA7">
      <w:pPr>
        <w:pStyle w:val="ListParagraph"/>
        <w:rPr>
          <w:sz w:val="24"/>
          <w:szCs w:val="24"/>
        </w:rPr>
      </w:pPr>
    </w:p>
    <w:p w:rsidR="00663DA7" w:rsidRPr="00D07DCE" w:rsidRDefault="00663DA7" w:rsidP="00663DA7">
      <w:pPr>
        <w:pStyle w:val="ListParagraph"/>
        <w:ind w:left="1080"/>
        <w:rPr>
          <w:sz w:val="24"/>
          <w:szCs w:val="24"/>
        </w:rPr>
      </w:pPr>
      <w:r w:rsidRPr="00D07DCE">
        <w:rPr>
          <w:sz w:val="24"/>
          <w:szCs w:val="24"/>
        </w:rPr>
        <w:t>(In META-DATA you will need to check for the max priority code1 and provide the next priority code1 to the new object in case it is to be processed SEQUENTIALLY otherwise to execute them in parallel then you may assign the same priority code1 from the existing entry where you need them to be executed in parallel.)</w:t>
      </w:r>
    </w:p>
    <w:p w:rsidR="00663DA7" w:rsidRDefault="00663DA7" w:rsidP="00663DA7">
      <w:pPr>
        <w:pStyle w:val="ListParagraph"/>
        <w:ind w:left="1080"/>
      </w:pPr>
    </w:p>
    <w:p w:rsidR="00663DA7" w:rsidRPr="00341243" w:rsidRDefault="00663DA7" w:rsidP="00663DA7">
      <w:pPr>
        <w:pStyle w:val="ListParagraph"/>
        <w:spacing w:before="240"/>
        <w:ind w:left="1080"/>
        <w:rPr>
          <w:rFonts w:ascii="Courier New" w:hAnsi="Courier New" w:cs="Courier New"/>
          <w:sz w:val="16"/>
        </w:rPr>
      </w:pPr>
      <w:r w:rsidRPr="00341243">
        <w:rPr>
          <w:rFonts w:ascii="Courier New" w:hAnsi="Courier New" w:cs="Courier New"/>
          <w:sz w:val="16"/>
        </w:rPr>
        <w:t xml:space="preserve">Insert into META_DATA (SEQ_NO,TASK_NAME,EFF_DATE,EXP_DATE,ON_FAIL_EXIT,PRIORITY_CODE1,PRIORITY_CODE2,PRE_POST,JOB_TYPE,LINE,SUBLINE,DATE_GENERATE,GENERATE_BY,JOB_DESC,OBJECT_NAME) values ('4','com.stgmastek.jbeam.billing.impl.ProcessOutboundInterfaces',to_date('01-JAN-2000 00:00:00','DD-MON-YYYY HH24:MI:SS'),null,'N',2,0,'POST','JV','AA','AA',to_date('01-JAN-2000 </w:t>
      </w:r>
      <w:proofErr w:type="spellStart"/>
      <w:r w:rsidRPr="00341243">
        <w:rPr>
          <w:rFonts w:ascii="Courier New" w:hAnsi="Courier New" w:cs="Courier New"/>
          <w:sz w:val="16"/>
        </w:rPr>
        <w:t>00:00:00','DD-MON-YYYY</w:t>
      </w:r>
      <w:proofErr w:type="spellEnd"/>
      <w:r w:rsidRPr="00341243">
        <w:rPr>
          <w:rFonts w:ascii="Courier New" w:hAnsi="Courier New" w:cs="Courier New"/>
          <w:sz w:val="16"/>
        </w:rPr>
        <w:t xml:space="preserve"> HH24:MI:SS'),'ADMIN','PROCESS OUTBOUND INTERFACES','PROCESSOUTBOUNDINTERFACES');</w:t>
      </w:r>
    </w:p>
    <w:p w:rsidR="00663DA7" w:rsidRDefault="00663DA7" w:rsidP="00663DA7">
      <w:pPr>
        <w:pStyle w:val="ListParagraph"/>
        <w:spacing w:before="240"/>
        <w:ind w:left="1080"/>
      </w:pPr>
    </w:p>
    <w:p w:rsidR="00663DA7" w:rsidRPr="00D07DCE" w:rsidRDefault="00663DA7" w:rsidP="00663DA7">
      <w:pPr>
        <w:pStyle w:val="ListParagraph"/>
        <w:numPr>
          <w:ilvl w:val="0"/>
          <w:numId w:val="44"/>
        </w:numPr>
        <w:spacing w:before="240" w:after="120" w:line="240" w:lineRule="atLeast"/>
        <w:rPr>
          <w:sz w:val="24"/>
          <w:szCs w:val="24"/>
        </w:rPr>
      </w:pPr>
      <w:r w:rsidRPr="00D07DCE">
        <w:rPr>
          <w:sz w:val="24"/>
          <w:szCs w:val="24"/>
        </w:rPr>
        <w:t>Make the entry of this object in OBJECT_MAP table as below.</w:t>
      </w:r>
    </w:p>
    <w:p w:rsidR="00663DA7" w:rsidRDefault="00663DA7" w:rsidP="00663DA7">
      <w:pPr>
        <w:ind w:left="1080"/>
        <w:rPr>
          <w:rFonts w:ascii="Courier New" w:hAnsi="Courier New" w:cs="Courier New"/>
          <w:sz w:val="16"/>
        </w:rPr>
      </w:pPr>
      <w:r w:rsidRPr="00FD27EE">
        <w:rPr>
          <w:rFonts w:ascii="Courier New" w:hAnsi="Courier New" w:cs="Courier New"/>
          <w:sz w:val="16"/>
        </w:rPr>
        <w:lastRenderedPageBreak/>
        <w:t>Insert into OBJECT_MAP (ID,OBJECT_NAME,OBJECT_TYPE,EFF_DATE,EXP_DATE,DEFAULT_VALUES,ON_FAIL_EXIT,ON_FAIL_EMAIL,MIN_TIME,AVG_TIME,MAX_TIME,MIN_TIME_ESCL,ESCALATION_LEVEL) values ('PROCESSOUTBOUNDINTERFACES','com.stgmastek.jbeam.billing.impl.ProcessOutboundInterfaces','JV',to_date('01-JAN-2000 00:00:00','DD-MON-YYYY HH24:MI:SS'),null,null,null,'Y',1000,null,120,null,null);</w:t>
      </w:r>
    </w:p>
    <w:p w:rsidR="00663DA7" w:rsidRDefault="00663DA7" w:rsidP="00663DA7">
      <w:pPr>
        <w:pStyle w:val="BodyText"/>
        <w:rPr>
          <w:rFonts w:ascii="Trebuchet MS" w:hAnsi="Trebuchet MS"/>
          <w:sz w:val="20"/>
          <w:szCs w:val="20"/>
        </w:rPr>
      </w:pPr>
    </w:p>
    <w:p w:rsidR="00663DA7" w:rsidRPr="00D07DCE" w:rsidRDefault="00663DA7" w:rsidP="00663DA7">
      <w:pPr>
        <w:pStyle w:val="BodyText"/>
        <w:rPr>
          <w:rFonts w:asciiTheme="minorHAnsi" w:hAnsiTheme="minorHAnsi" w:cstheme="minorHAnsi"/>
        </w:rPr>
      </w:pPr>
      <w:r w:rsidRPr="00D07DCE">
        <w:rPr>
          <w:rFonts w:asciiTheme="minorHAnsi" w:hAnsiTheme="minorHAnsi" w:cstheme="minorHAnsi"/>
        </w:rPr>
        <w:t>NOTE: The above inserts are provided as a sample basis and the values are all example values. Please correct them as per your needs.</w:t>
      </w:r>
    </w:p>
    <w:p w:rsidR="001D51AB" w:rsidRPr="0017056E" w:rsidRDefault="001D51AB" w:rsidP="001D51AB">
      <w:pPr>
        <w:jc w:val="both"/>
      </w:pPr>
    </w:p>
    <w:p w:rsidR="00A27788" w:rsidRPr="0017056E" w:rsidRDefault="00A27788" w:rsidP="00A27788">
      <w:pPr>
        <w:jc w:val="both"/>
      </w:pPr>
    </w:p>
    <w:p w:rsidR="001D51AB" w:rsidRDefault="001D51AB" w:rsidP="001D51AB">
      <w:pPr>
        <w:spacing w:line="360" w:lineRule="auto"/>
      </w:pPr>
    </w:p>
    <w:sectPr w:rsidR="001D51A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EF3" w:rsidRDefault="009B6EF3" w:rsidP="00D84C96">
      <w:pPr>
        <w:spacing w:after="0" w:line="240" w:lineRule="auto"/>
      </w:pPr>
      <w:r>
        <w:separator/>
      </w:r>
    </w:p>
  </w:endnote>
  <w:endnote w:type="continuationSeparator" w:id="0">
    <w:p w:rsidR="009B6EF3" w:rsidRDefault="009B6EF3" w:rsidP="00D84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33" w:rsidRDefault="00D902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4728915"/>
      <w:docPartObj>
        <w:docPartGallery w:val="Page Numbers (Bottom of Page)"/>
        <w:docPartUnique/>
      </w:docPartObj>
    </w:sdtPr>
    <w:sdtEndPr>
      <w:rPr>
        <w:noProof/>
      </w:rPr>
    </w:sdtEndPr>
    <w:sdtContent>
      <w:p w:rsidR="00D90233" w:rsidRDefault="00D90233" w:rsidP="00D7260A">
        <w:pPr>
          <w:pStyle w:val="Footer"/>
          <w:jc w:val="right"/>
        </w:pPr>
        <w:r>
          <w:t xml:space="preserve">Page </w:t>
        </w:r>
        <w:r>
          <w:rPr>
            <w:b/>
            <w:sz w:val="24"/>
          </w:rPr>
          <w:fldChar w:fldCharType="begin"/>
        </w:r>
        <w:r>
          <w:rPr>
            <w:b/>
          </w:rPr>
          <w:instrText xml:space="preserve"> PAGE </w:instrText>
        </w:r>
        <w:r>
          <w:rPr>
            <w:b/>
            <w:sz w:val="24"/>
          </w:rPr>
          <w:fldChar w:fldCharType="separate"/>
        </w:r>
        <w:r w:rsidR="00915BB5">
          <w:rPr>
            <w:b/>
            <w:noProof/>
          </w:rPr>
          <w:t>2</w:t>
        </w:r>
        <w:r>
          <w:rPr>
            <w:b/>
            <w:sz w:val="24"/>
          </w:rPr>
          <w:fldChar w:fldCharType="end"/>
        </w:r>
        <w:r>
          <w:t xml:space="preserve"> of </w:t>
        </w:r>
        <w:r>
          <w:rPr>
            <w:b/>
            <w:sz w:val="24"/>
          </w:rPr>
          <w:fldChar w:fldCharType="begin"/>
        </w:r>
        <w:r>
          <w:rPr>
            <w:b/>
          </w:rPr>
          <w:instrText xml:space="preserve"> NUMPAGES  </w:instrText>
        </w:r>
        <w:r>
          <w:rPr>
            <w:b/>
            <w:sz w:val="24"/>
          </w:rPr>
          <w:fldChar w:fldCharType="separate"/>
        </w:r>
        <w:r w:rsidR="00915BB5">
          <w:rPr>
            <w:b/>
            <w:noProof/>
          </w:rPr>
          <w:t>55</w:t>
        </w:r>
        <w:r>
          <w:rPr>
            <w:b/>
            <w:sz w:val="24"/>
          </w:rPr>
          <w:fldChar w:fldCharType="end"/>
        </w:r>
      </w:p>
      <w:p w:rsidR="00D90233" w:rsidRDefault="00D90233">
        <w:pPr>
          <w:pStyle w:val="Footer"/>
          <w:jc w:val="right"/>
        </w:pPr>
      </w:p>
    </w:sdtContent>
  </w:sdt>
  <w:p w:rsidR="00D90233" w:rsidRDefault="00D90233" w:rsidP="00D7260A">
    <w:pPr>
      <w:pStyle w:val="Footer"/>
      <w:tabs>
        <w:tab w:val="clear" w:pos="4320"/>
        <w:tab w:val="clear" w:pos="8640"/>
        <w:tab w:val="center" w:pos="4680"/>
        <w:tab w:val="right" w:pos="9360"/>
      </w:tabs>
      <w:spacing w:after="0" w:line="240" w:lineRule="auto"/>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33" w:rsidRDefault="00D90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EF3" w:rsidRDefault="009B6EF3" w:rsidP="00D84C96">
      <w:pPr>
        <w:spacing w:after="0" w:line="240" w:lineRule="auto"/>
      </w:pPr>
      <w:r>
        <w:separator/>
      </w:r>
    </w:p>
  </w:footnote>
  <w:footnote w:type="continuationSeparator" w:id="0">
    <w:p w:rsidR="009B6EF3" w:rsidRDefault="009B6EF3" w:rsidP="00D84C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33" w:rsidRDefault="00D902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33" w:rsidRDefault="00D90233">
    <w:pPr>
      <w:pStyle w:val="Header"/>
    </w:pPr>
    <w:r>
      <w:t>JBEAM Developer’s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33" w:rsidRDefault="00D902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3EA"/>
    <w:multiLevelType w:val="hybridMultilevel"/>
    <w:tmpl w:val="E7FE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9C06D1"/>
    <w:multiLevelType w:val="hybridMultilevel"/>
    <w:tmpl w:val="3E802A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3F7BB8"/>
    <w:multiLevelType w:val="hybridMultilevel"/>
    <w:tmpl w:val="04488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381DF9"/>
    <w:multiLevelType w:val="hybridMultilevel"/>
    <w:tmpl w:val="23AE1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3614535"/>
    <w:multiLevelType w:val="hybridMultilevel"/>
    <w:tmpl w:val="7270B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67017D"/>
    <w:multiLevelType w:val="hybridMultilevel"/>
    <w:tmpl w:val="4B0E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E368DE"/>
    <w:multiLevelType w:val="hybridMultilevel"/>
    <w:tmpl w:val="7BB0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B417B1"/>
    <w:multiLevelType w:val="hybridMultilevel"/>
    <w:tmpl w:val="A28424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072156B"/>
    <w:multiLevelType w:val="multilevel"/>
    <w:tmpl w:val="410E01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171523D"/>
    <w:multiLevelType w:val="hybridMultilevel"/>
    <w:tmpl w:val="1E142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A71E5A"/>
    <w:multiLevelType w:val="hybridMultilevel"/>
    <w:tmpl w:val="243EA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0F3875"/>
    <w:multiLevelType w:val="hybridMultilevel"/>
    <w:tmpl w:val="5404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1D3656"/>
    <w:multiLevelType w:val="hybridMultilevel"/>
    <w:tmpl w:val="7BB0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F465C7"/>
    <w:multiLevelType w:val="hybridMultilevel"/>
    <w:tmpl w:val="E0C459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83F461A"/>
    <w:multiLevelType w:val="hybridMultilevel"/>
    <w:tmpl w:val="33A2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9B081C"/>
    <w:multiLevelType w:val="hybridMultilevel"/>
    <w:tmpl w:val="50A67B82"/>
    <w:lvl w:ilvl="0" w:tplc="F07A0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2A57DF"/>
    <w:multiLevelType w:val="hybridMultilevel"/>
    <w:tmpl w:val="23AE1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B70394"/>
    <w:multiLevelType w:val="hybridMultilevel"/>
    <w:tmpl w:val="8BDCDDBE"/>
    <w:lvl w:ilvl="0" w:tplc="1F660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9A6D95"/>
    <w:multiLevelType w:val="hybridMultilevel"/>
    <w:tmpl w:val="5728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319B1"/>
    <w:multiLevelType w:val="hybridMultilevel"/>
    <w:tmpl w:val="33A2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A46DC2"/>
    <w:multiLevelType w:val="hybridMultilevel"/>
    <w:tmpl w:val="F6AA6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03608C6"/>
    <w:multiLevelType w:val="hybridMultilevel"/>
    <w:tmpl w:val="824C0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8536568"/>
    <w:multiLevelType w:val="hybridMultilevel"/>
    <w:tmpl w:val="048A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AF67916"/>
    <w:multiLevelType w:val="hybridMultilevel"/>
    <w:tmpl w:val="F76C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0B22C1"/>
    <w:multiLevelType w:val="hybridMultilevel"/>
    <w:tmpl w:val="F26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FB59CA"/>
    <w:multiLevelType w:val="hybridMultilevel"/>
    <w:tmpl w:val="C3D2F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3372870"/>
    <w:multiLevelType w:val="hybridMultilevel"/>
    <w:tmpl w:val="C7FED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773F7B"/>
    <w:multiLevelType w:val="multilevel"/>
    <w:tmpl w:val="0812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26083D"/>
    <w:multiLevelType w:val="hybridMultilevel"/>
    <w:tmpl w:val="E7FE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A85565"/>
    <w:multiLevelType w:val="hybridMultilevel"/>
    <w:tmpl w:val="79264C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8D641A0"/>
    <w:multiLevelType w:val="hybridMultilevel"/>
    <w:tmpl w:val="1FD69C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A0D7CE8"/>
    <w:multiLevelType w:val="hybridMultilevel"/>
    <w:tmpl w:val="439AE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C9879EC"/>
    <w:multiLevelType w:val="hybridMultilevel"/>
    <w:tmpl w:val="4D2CE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D40AE6"/>
    <w:multiLevelType w:val="hybridMultilevel"/>
    <w:tmpl w:val="A1DC2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E4961B0"/>
    <w:multiLevelType w:val="hybridMultilevel"/>
    <w:tmpl w:val="F78085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EBA5951"/>
    <w:multiLevelType w:val="hybridMultilevel"/>
    <w:tmpl w:val="649E8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C3621AE"/>
    <w:multiLevelType w:val="hybridMultilevel"/>
    <w:tmpl w:val="6F7EBE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C6E14E7"/>
    <w:multiLevelType w:val="hybridMultilevel"/>
    <w:tmpl w:val="513E45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D0F2D53"/>
    <w:multiLevelType w:val="hybridMultilevel"/>
    <w:tmpl w:val="A3F09A60"/>
    <w:lvl w:ilvl="0" w:tplc="C6C86F5E">
      <w:start w:val="1"/>
      <w:numFmt w:val="decimal"/>
      <w:lvlText w:val="%1."/>
      <w:lvlJc w:val="left"/>
      <w:pPr>
        <w:ind w:left="720" w:hanging="360"/>
      </w:pPr>
      <w:rPr>
        <w:rFonts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E4016C"/>
    <w:multiLevelType w:val="hybridMultilevel"/>
    <w:tmpl w:val="1B8E8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834795"/>
    <w:multiLevelType w:val="hybridMultilevel"/>
    <w:tmpl w:val="9E2A4670"/>
    <w:lvl w:ilvl="0" w:tplc="C6880D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4A1E9E"/>
    <w:multiLevelType w:val="hybridMultilevel"/>
    <w:tmpl w:val="9DFEA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4A3651C"/>
    <w:multiLevelType w:val="hybridMultilevel"/>
    <w:tmpl w:val="1E40FA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6335305"/>
    <w:multiLevelType w:val="hybridMultilevel"/>
    <w:tmpl w:val="33A2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5724C8"/>
    <w:multiLevelType w:val="hybridMultilevel"/>
    <w:tmpl w:val="9F6A5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FBD4EE7"/>
    <w:multiLevelType w:val="hybridMultilevel"/>
    <w:tmpl w:val="C8227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F77709"/>
    <w:multiLevelType w:val="multilevel"/>
    <w:tmpl w:val="893C35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rebuchet MS" w:hAnsi="Trebuchet MS" w:hint="default"/>
        <w:color w:val="00206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8"/>
  </w:num>
  <w:num w:numId="2">
    <w:abstractNumId w:val="19"/>
  </w:num>
  <w:num w:numId="3">
    <w:abstractNumId w:val="14"/>
  </w:num>
  <w:num w:numId="4">
    <w:abstractNumId w:val="43"/>
  </w:num>
  <w:num w:numId="5">
    <w:abstractNumId w:val="6"/>
  </w:num>
  <w:num w:numId="6">
    <w:abstractNumId w:val="32"/>
  </w:num>
  <w:num w:numId="7">
    <w:abstractNumId w:val="46"/>
  </w:num>
  <w:num w:numId="8">
    <w:abstractNumId w:val="36"/>
  </w:num>
  <w:num w:numId="9">
    <w:abstractNumId w:val="8"/>
  </w:num>
  <w:num w:numId="10">
    <w:abstractNumId w:val="44"/>
  </w:num>
  <w:num w:numId="11">
    <w:abstractNumId w:val="26"/>
  </w:num>
  <w:num w:numId="12">
    <w:abstractNumId w:val="42"/>
  </w:num>
  <w:num w:numId="13">
    <w:abstractNumId w:val="23"/>
  </w:num>
  <w:num w:numId="14">
    <w:abstractNumId w:val="39"/>
  </w:num>
  <w:num w:numId="15">
    <w:abstractNumId w:val="5"/>
  </w:num>
  <w:num w:numId="16">
    <w:abstractNumId w:val="18"/>
  </w:num>
  <w:num w:numId="17">
    <w:abstractNumId w:val="45"/>
  </w:num>
  <w:num w:numId="18">
    <w:abstractNumId w:val="24"/>
  </w:num>
  <w:num w:numId="19">
    <w:abstractNumId w:val="0"/>
  </w:num>
  <w:num w:numId="20">
    <w:abstractNumId w:val="28"/>
  </w:num>
  <w:num w:numId="21">
    <w:abstractNumId w:val="29"/>
  </w:num>
  <w:num w:numId="22">
    <w:abstractNumId w:val="12"/>
  </w:num>
  <w:num w:numId="23">
    <w:abstractNumId w:val="2"/>
  </w:num>
  <w:num w:numId="24">
    <w:abstractNumId w:val="25"/>
  </w:num>
  <w:num w:numId="25">
    <w:abstractNumId w:val="1"/>
  </w:num>
  <w:num w:numId="26">
    <w:abstractNumId w:val="11"/>
  </w:num>
  <w:num w:numId="27">
    <w:abstractNumId w:val="35"/>
  </w:num>
  <w:num w:numId="28">
    <w:abstractNumId w:val="41"/>
  </w:num>
  <w:num w:numId="29">
    <w:abstractNumId w:val="34"/>
  </w:num>
  <w:num w:numId="30">
    <w:abstractNumId w:val="21"/>
  </w:num>
  <w:num w:numId="31">
    <w:abstractNumId w:val="20"/>
  </w:num>
  <w:num w:numId="32">
    <w:abstractNumId w:val="37"/>
  </w:num>
  <w:num w:numId="33">
    <w:abstractNumId w:val="30"/>
  </w:num>
  <w:num w:numId="34">
    <w:abstractNumId w:val="10"/>
  </w:num>
  <w:num w:numId="35">
    <w:abstractNumId w:val="33"/>
  </w:num>
  <w:num w:numId="36">
    <w:abstractNumId w:val="4"/>
  </w:num>
  <w:num w:numId="37">
    <w:abstractNumId w:val="7"/>
  </w:num>
  <w:num w:numId="38">
    <w:abstractNumId w:val="31"/>
  </w:num>
  <w:num w:numId="39">
    <w:abstractNumId w:val="16"/>
  </w:num>
  <w:num w:numId="40">
    <w:abstractNumId w:val="3"/>
  </w:num>
  <w:num w:numId="41">
    <w:abstractNumId w:val="13"/>
  </w:num>
  <w:num w:numId="42">
    <w:abstractNumId w:val="15"/>
  </w:num>
  <w:num w:numId="43">
    <w:abstractNumId w:val="17"/>
  </w:num>
  <w:num w:numId="44">
    <w:abstractNumId w:val="40"/>
  </w:num>
  <w:num w:numId="45">
    <w:abstractNumId w:val="9"/>
  </w:num>
  <w:num w:numId="46">
    <w:abstractNumId w:val="27"/>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ADD"/>
    <w:rsid w:val="00006CC8"/>
    <w:rsid w:val="00006D66"/>
    <w:rsid w:val="0002533B"/>
    <w:rsid w:val="00025A87"/>
    <w:rsid w:val="00064ED9"/>
    <w:rsid w:val="000869B2"/>
    <w:rsid w:val="000C661B"/>
    <w:rsid w:val="00111904"/>
    <w:rsid w:val="001223E5"/>
    <w:rsid w:val="00145690"/>
    <w:rsid w:val="00160815"/>
    <w:rsid w:val="0016141A"/>
    <w:rsid w:val="001C1216"/>
    <w:rsid w:val="001D51AB"/>
    <w:rsid w:val="001E69D6"/>
    <w:rsid w:val="001F6022"/>
    <w:rsid w:val="00221E71"/>
    <w:rsid w:val="00222019"/>
    <w:rsid w:val="002433BA"/>
    <w:rsid w:val="002A3163"/>
    <w:rsid w:val="002E5BFD"/>
    <w:rsid w:val="00340116"/>
    <w:rsid w:val="003418F6"/>
    <w:rsid w:val="003428E4"/>
    <w:rsid w:val="00390E34"/>
    <w:rsid w:val="003C2C2F"/>
    <w:rsid w:val="003C4BFB"/>
    <w:rsid w:val="0047282B"/>
    <w:rsid w:val="00473FDB"/>
    <w:rsid w:val="004A5ADE"/>
    <w:rsid w:val="004B1871"/>
    <w:rsid w:val="0050378A"/>
    <w:rsid w:val="005073BE"/>
    <w:rsid w:val="0051071C"/>
    <w:rsid w:val="0053530E"/>
    <w:rsid w:val="005423F1"/>
    <w:rsid w:val="0055703A"/>
    <w:rsid w:val="00561084"/>
    <w:rsid w:val="005626E6"/>
    <w:rsid w:val="00586AA4"/>
    <w:rsid w:val="005A6374"/>
    <w:rsid w:val="005C4122"/>
    <w:rsid w:val="005C5BC8"/>
    <w:rsid w:val="005D0E5D"/>
    <w:rsid w:val="005D205B"/>
    <w:rsid w:val="005F42AD"/>
    <w:rsid w:val="00617CF5"/>
    <w:rsid w:val="0065605B"/>
    <w:rsid w:val="00663DA7"/>
    <w:rsid w:val="00677E57"/>
    <w:rsid w:val="006923CE"/>
    <w:rsid w:val="0069551C"/>
    <w:rsid w:val="006A1668"/>
    <w:rsid w:val="006A35F7"/>
    <w:rsid w:val="006A6093"/>
    <w:rsid w:val="006C0799"/>
    <w:rsid w:val="00734A25"/>
    <w:rsid w:val="00752899"/>
    <w:rsid w:val="00770416"/>
    <w:rsid w:val="00776ED6"/>
    <w:rsid w:val="007926B2"/>
    <w:rsid w:val="007A1C92"/>
    <w:rsid w:val="00810880"/>
    <w:rsid w:val="008250CE"/>
    <w:rsid w:val="008420BF"/>
    <w:rsid w:val="00866F4F"/>
    <w:rsid w:val="0089396E"/>
    <w:rsid w:val="008A6A41"/>
    <w:rsid w:val="008C10C2"/>
    <w:rsid w:val="008C2B67"/>
    <w:rsid w:val="008D1ADD"/>
    <w:rsid w:val="008D365B"/>
    <w:rsid w:val="008D5176"/>
    <w:rsid w:val="008F3DD0"/>
    <w:rsid w:val="008F7914"/>
    <w:rsid w:val="00904AEC"/>
    <w:rsid w:val="00913023"/>
    <w:rsid w:val="00915BB5"/>
    <w:rsid w:val="00940D95"/>
    <w:rsid w:val="009B6EF3"/>
    <w:rsid w:val="009C63ED"/>
    <w:rsid w:val="00A152A1"/>
    <w:rsid w:val="00A27788"/>
    <w:rsid w:val="00A50401"/>
    <w:rsid w:val="00A76C54"/>
    <w:rsid w:val="00A97316"/>
    <w:rsid w:val="00AD4231"/>
    <w:rsid w:val="00B15873"/>
    <w:rsid w:val="00B375C3"/>
    <w:rsid w:val="00B379BA"/>
    <w:rsid w:val="00B459D8"/>
    <w:rsid w:val="00B63172"/>
    <w:rsid w:val="00BA4289"/>
    <w:rsid w:val="00BD116A"/>
    <w:rsid w:val="00C311DC"/>
    <w:rsid w:val="00C561CF"/>
    <w:rsid w:val="00C603A2"/>
    <w:rsid w:val="00CB2627"/>
    <w:rsid w:val="00CE2083"/>
    <w:rsid w:val="00CE3D32"/>
    <w:rsid w:val="00CF0303"/>
    <w:rsid w:val="00CF4285"/>
    <w:rsid w:val="00D07DCE"/>
    <w:rsid w:val="00D7260A"/>
    <w:rsid w:val="00D80BBF"/>
    <w:rsid w:val="00D84C96"/>
    <w:rsid w:val="00D90095"/>
    <w:rsid w:val="00D90233"/>
    <w:rsid w:val="00DA5B28"/>
    <w:rsid w:val="00DB1A35"/>
    <w:rsid w:val="00DD431E"/>
    <w:rsid w:val="00E25B6B"/>
    <w:rsid w:val="00E51B72"/>
    <w:rsid w:val="00E92490"/>
    <w:rsid w:val="00EC46EA"/>
    <w:rsid w:val="00EF6824"/>
    <w:rsid w:val="00F03D47"/>
    <w:rsid w:val="00FA4C6D"/>
    <w:rsid w:val="00FA7720"/>
    <w:rsid w:val="00FB38D4"/>
    <w:rsid w:val="00FC3C9C"/>
    <w:rsid w:val="00FD1C09"/>
    <w:rsid w:val="00FD7845"/>
    <w:rsid w:val="00FF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22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F42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D51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1D51AB"/>
    <w:pPr>
      <w:keepNext/>
      <w:numPr>
        <w:ilvl w:val="3"/>
        <w:numId w:val="9"/>
      </w:numPr>
      <w:spacing w:before="240" w:after="60" w:line="240" w:lineRule="atLeast"/>
      <w:outlineLvl w:val="3"/>
    </w:pPr>
    <w:rPr>
      <w:rFonts w:ascii="Calibri" w:eastAsia="Times New Roman" w:hAnsi="Calibri" w:cs="Times New Roman"/>
      <w:b/>
      <w:bCs/>
      <w:sz w:val="28"/>
      <w:szCs w:val="28"/>
      <w:lang w:val="en-GB"/>
    </w:rPr>
  </w:style>
  <w:style w:type="paragraph" w:styleId="Heading5">
    <w:name w:val="heading 5"/>
    <w:basedOn w:val="Normal"/>
    <w:next w:val="Normal"/>
    <w:link w:val="Heading5Char"/>
    <w:uiPriority w:val="9"/>
    <w:qFormat/>
    <w:rsid w:val="001D51AB"/>
    <w:pPr>
      <w:numPr>
        <w:ilvl w:val="4"/>
        <w:numId w:val="9"/>
      </w:numPr>
      <w:spacing w:before="240" w:after="60" w:line="240" w:lineRule="atLeast"/>
      <w:outlineLvl w:val="4"/>
    </w:pPr>
    <w:rPr>
      <w:rFonts w:ascii="Calibri" w:eastAsia="Times New Roman" w:hAnsi="Calibri" w:cs="Times New Roman"/>
      <w:b/>
      <w:bCs/>
      <w:i/>
      <w:iCs/>
      <w:sz w:val="26"/>
      <w:szCs w:val="26"/>
      <w:lang w:val="en-GB"/>
    </w:rPr>
  </w:style>
  <w:style w:type="paragraph" w:styleId="Heading6">
    <w:name w:val="heading 6"/>
    <w:basedOn w:val="Normal"/>
    <w:next w:val="Normal"/>
    <w:link w:val="Heading6Char"/>
    <w:uiPriority w:val="9"/>
    <w:qFormat/>
    <w:rsid w:val="001D51AB"/>
    <w:pPr>
      <w:numPr>
        <w:ilvl w:val="5"/>
        <w:numId w:val="9"/>
      </w:numPr>
      <w:spacing w:before="240" w:after="60" w:line="240" w:lineRule="atLeast"/>
      <w:outlineLvl w:val="5"/>
    </w:pPr>
    <w:rPr>
      <w:rFonts w:ascii="Calibri" w:eastAsia="Times New Roman" w:hAnsi="Calibri" w:cs="Times New Roman"/>
      <w:b/>
      <w:bCs/>
      <w:lang w:val="en-GB"/>
    </w:rPr>
  </w:style>
  <w:style w:type="paragraph" w:styleId="Heading7">
    <w:name w:val="heading 7"/>
    <w:basedOn w:val="Normal"/>
    <w:next w:val="Normal"/>
    <w:link w:val="Heading7Char"/>
    <w:uiPriority w:val="9"/>
    <w:qFormat/>
    <w:rsid w:val="001D51AB"/>
    <w:pPr>
      <w:numPr>
        <w:ilvl w:val="6"/>
        <w:numId w:val="9"/>
      </w:numPr>
      <w:spacing w:before="240" w:after="60" w:line="240" w:lineRule="atLeast"/>
      <w:outlineLvl w:val="6"/>
    </w:pPr>
    <w:rPr>
      <w:rFonts w:ascii="Calibri" w:eastAsia="Times New Roman" w:hAnsi="Calibri" w:cs="Times New Roman"/>
      <w:sz w:val="24"/>
      <w:szCs w:val="24"/>
      <w:lang w:val="en-GB"/>
    </w:rPr>
  </w:style>
  <w:style w:type="paragraph" w:styleId="Heading8">
    <w:name w:val="heading 8"/>
    <w:basedOn w:val="Normal"/>
    <w:next w:val="Normal"/>
    <w:link w:val="Heading8Char"/>
    <w:uiPriority w:val="9"/>
    <w:qFormat/>
    <w:rsid w:val="001D51AB"/>
    <w:pPr>
      <w:numPr>
        <w:ilvl w:val="7"/>
        <w:numId w:val="9"/>
      </w:numPr>
      <w:spacing w:before="240" w:after="60" w:line="240" w:lineRule="atLeast"/>
      <w:outlineLvl w:val="7"/>
    </w:pPr>
    <w:rPr>
      <w:rFonts w:ascii="Calibri" w:eastAsia="Times New Roman" w:hAnsi="Calibri" w:cs="Times New Roman"/>
      <w:i/>
      <w:iCs/>
      <w:sz w:val="24"/>
      <w:szCs w:val="24"/>
      <w:lang w:val="en-GB"/>
    </w:rPr>
  </w:style>
  <w:style w:type="paragraph" w:styleId="Heading9">
    <w:name w:val="heading 9"/>
    <w:basedOn w:val="Normal"/>
    <w:next w:val="Normal"/>
    <w:link w:val="Heading9Char"/>
    <w:uiPriority w:val="9"/>
    <w:qFormat/>
    <w:rsid w:val="001D51AB"/>
    <w:pPr>
      <w:numPr>
        <w:ilvl w:val="8"/>
        <w:numId w:val="9"/>
      </w:numPr>
      <w:spacing w:before="240" w:after="60" w:line="240" w:lineRule="atLeast"/>
      <w:outlineLvl w:val="8"/>
    </w:pPr>
    <w:rPr>
      <w:rFonts w:ascii="Cambria" w:eastAsia="Times New Roman" w:hAnsi="Cambri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20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F42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51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51AB"/>
    <w:rPr>
      <w:rFonts w:ascii="Calibri" w:eastAsia="Times New Roman" w:hAnsi="Calibri" w:cs="Times New Roman"/>
      <w:b/>
      <w:bCs/>
      <w:sz w:val="28"/>
      <w:szCs w:val="28"/>
      <w:lang w:val="en-GB"/>
    </w:rPr>
  </w:style>
  <w:style w:type="character" w:customStyle="1" w:styleId="Heading5Char">
    <w:name w:val="Heading 5 Char"/>
    <w:basedOn w:val="DefaultParagraphFont"/>
    <w:link w:val="Heading5"/>
    <w:uiPriority w:val="9"/>
    <w:rsid w:val="001D51AB"/>
    <w:rPr>
      <w:rFonts w:ascii="Calibri" w:eastAsia="Times New Roman" w:hAnsi="Calibri" w:cs="Times New Roman"/>
      <w:b/>
      <w:bCs/>
      <w:i/>
      <w:iCs/>
      <w:sz w:val="26"/>
      <w:szCs w:val="26"/>
      <w:lang w:val="en-GB"/>
    </w:rPr>
  </w:style>
  <w:style w:type="character" w:customStyle="1" w:styleId="Heading6Char">
    <w:name w:val="Heading 6 Char"/>
    <w:basedOn w:val="DefaultParagraphFont"/>
    <w:link w:val="Heading6"/>
    <w:uiPriority w:val="9"/>
    <w:rsid w:val="001D51AB"/>
    <w:rPr>
      <w:rFonts w:ascii="Calibri" w:eastAsia="Times New Roman" w:hAnsi="Calibri" w:cs="Times New Roman"/>
      <w:b/>
      <w:bCs/>
      <w:lang w:val="en-GB"/>
    </w:rPr>
  </w:style>
  <w:style w:type="character" w:customStyle="1" w:styleId="Heading7Char">
    <w:name w:val="Heading 7 Char"/>
    <w:basedOn w:val="DefaultParagraphFont"/>
    <w:link w:val="Heading7"/>
    <w:uiPriority w:val="9"/>
    <w:rsid w:val="001D51AB"/>
    <w:rPr>
      <w:rFonts w:ascii="Calibri" w:eastAsia="Times New Roman" w:hAnsi="Calibri" w:cs="Times New Roman"/>
      <w:sz w:val="24"/>
      <w:szCs w:val="24"/>
      <w:lang w:val="en-GB"/>
    </w:rPr>
  </w:style>
  <w:style w:type="character" w:customStyle="1" w:styleId="Heading8Char">
    <w:name w:val="Heading 8 Char"/>
    <w:basedOn w:val="DefaultParagraphFont"/>
    <w:link w:val="Heading8"/>
    <w:uiPriority w:val="9"/>
    <w:rsid w:val="001D51AB"/>
    <w:rPr>
      <w:rFonts w:ascii="Calibri" w:eastAsia="Times New Roman" w:hAnsi="Calibri" w:cs="Times New Roman"/>
      <w:i/>
      <w:iCs/>
      <w:sz w:val="24"/>
      <w:szCs w:val="24"/>
      <w:lang w:val="en-GB"/>
    </w:rPr>
  </w:style>
  <w:style w:type="character" w:customStyle="1" w:styleId="Heading9Char">
    <w:name w:val="Heading 9 Char"/>
    <w:basedOn w:val="DefaultParagraphFont"/>
    <w:link w:val="Heading9"/>
    <w:uiPriority w:val="9"/>
    <w:rsid w:val="001D51AB"/>
    <w:rPr>
      <w:rFonts w:ascii="Cambria" w:eastAsia="Times New Roman" w:hAnsi="Cambria" w:cs="Times New Roman"/>
      <w:lang w:val="en-GB"/>
    </w:rPr>
  </w:style>
  <w:style w:type="paragraph" w:styleId="ListParagraph">
    <w:name w:val="List Paragraph"/>
    <w:basedOn w:val="Normal"/>
    <w:uiPriority w:val="34"/>
    <w:qFormat/>
    <w:rsid w:val="008D1ADD"/>
    <w:pPr>
      <w:ind w:left="720"/>
      <w:contextualSpacing/>
    </w:pPr>
  </w:style>
  <w:style w:type="paragraph" w:styleId="BalloonText">
    <w:name w:val="Balloon Text"/>
    <w:basedOn w:val="Normal"/>
    <w:link w:val="BalloonTextChar"/>
    <w:uiPriority w:val="99"/>
    <w:semiHidden/>
    <w:unhideWhenUsed/>
    <w:rsid w:val="005F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2AD"/>
    <w:rPr>
      <w:rFonts w:ascii="Tahoma" w:hAnsi="Tahoma" w:cs="Tahoma"/>
      <w:sz w:val="16"/>
      <w:szCs w:val="16"/>
    </w:rPr>
  </w:style>
  <w:style w:type="character" w:customStyle="1" w:styleId="HeaderChar">
    <w:name w:val="Header Char"/>
    <w:basedOn w:val="DefaultParagraphFont"/>
    <w:link w:val="Header"/>
    <w:semiHidden/>
    <w:rsid w:val="001D51AB"/>
    <w:rPr>
      <w:rFonts w:ascii="Trebuchet MS" w:eastAsia="Times New Roman" w:hAnsi="Trebuchet MS" w:cs="Times New Roman"/>
      <w:sz w:val="20"/>
      <w:szCs w:val="24"/>
      <w:lang w:val="en-GB"/>
    </w:rPr>
  </w:style>
  <w:style w:type="paragraph" w:styleId="Header">
    <w:name w:val="header"/>
    <w:basedOn w:val="Normal"/>
    <w:link w:val="HeaderChar"/>
    <w:semiHidden/>
    <w:rsid w:val="001D51AB"/>
    <w:pPr>
      <w:tabs>
        <w:tab w:val="center" w:pos="4320"/>
        <w:tab w:val="right" w:pos="8640"/>
      </w:tabs>
      <w:spacing w:after="120" w:line="240" w:lineRule="atLeast"/>
    </w:pPr>
    <w:rPr>
      <w:rFonts w:ascii="Trebuchet MS" w:eastAsia="Times New Roman" w:hAnsi="Trebuchet MS" w:cs="Times New Roman"/>
      <w:sz w:val="20"/>
      <w:szCs w:val="24"/>
      <w:lang w:val="en-GB"/>
    </w:rPr>
  </w:style>
  <w:style w:type="character" w:customStyle="1" w:styleId="FooterChar">
    <w:name w:val="Footer Char"/>
    <w:basedOn w:val="DefaultParagraphFont"/>
    <w:link w:val="Footer"/>
    <w:uiPriority w:val="99"/>
    <w:rsid w:val="001D51AB"/>
    <w:rPr>
      <w:rFonts w:ascii="Trebuchet MS" w:eastAsia="Times New Roman" w:hAnsi="Trebuchet MS" w:cs="Times New Roman"/>
      <w:sz w:val="20"/>
      <w:szCs w:val="24"/>
      <w:lang w:val="en-GB"/>
    </w:rPr>
  </w:style>
  <w:style w:type="paragraph" w:styleId="Footer">
    <w:name w:val="footer"/>
    <w:basedOn w:val="Normal"/>
    <w:link w:val="FooterChar"/>
    <w:rsid w:val="001D51AB"/>
    <w:pPr>
      <w:tabs>
        <w:tab w:val="center" w:pos="4320"/>
        <w:tab w:val="right" w:pos="8640"/>
      </w:tabs>
      <w:spacing w:after="120" w:line="240" w:lineRule="atLeast"/>
    </w:pPr>
    <w:rPr>
      <w:rFonts w:ascii="Trebuchet MS" w:eastAsia="Times New Roman" w:hAnsi="Trebuchet MS" w:cs="Times New Roman"/>
      <w:sz w:val="20"/>
      <w:szCs w:val="24"/>
      <w:lang w:val="en-GB"/>
    </w:rPr>
  </w:style>
  <w:style w:type="character" w:styleId="Hyperlink">
    <w:name w:val="Hyperlink"/>
    <w:basedOn w:val="DefaultParagraphFont"/>
    <w:uiPriority w:val="99"/>
    <w:rsid w:val="001D51AB"/>
    <w:rPr>
      <w:rFonts w:ascii="Arial" w:hAnsi="Arial"/>
      <w:color w:val="0000FF"/>
      <w:sz w:val="18"/>
      <w:u w:val="single"/>
    </w:rPr>
  </w:style>
  <w:style w:type="paragraph" w:customStyle="1" w:styleId="DocTitle">
    <w:name w:val="Doc Title"/>
    <w:basedOn w:val="Normal"/>
    <w:rsid w:val="001D51AB"/>
    <w:pPr>
      <w:spacing w:before="8040" w:after="120" w:line="240" w:lineRule="atLeast"/>
      <w:jc w:val="right"/>
    </w:pPr>
    <w:rPr>
      <w:rFonts w:ascii="Arial Narrow" w:eastAsia="Times New Roman" w:hAnsi="Arial Narrow" w:cs="Arial"/>
      <w:b/>
      <w:i/>
      <w:color w:val="333333"/>
      <w:sz w:val="40"/>
      <w:szCs w:val="44"/>
      <w:lang w:val="en-GB"/>
    </w:rPr>
  </w:style>
  <w:style w:type="paragraph" w:styleId="Title">
    <w:name w:val="Title"/>
    <w:basedOn w:val="Normal"/>
    <w:next w:val="Normal"/>
    <w:link w:val="TitleChar"/>
    <w:qFormat/>
    <w:rsid w:val="001D51AB"/>
    <w:pPr>
      <w:spacing w:before="360" w:after="240" w:line="240" w:lineRule="atLeast"/>
      <w:outlineLvl w:val="0"/>
    </w:pPr>
    <w:rPr>
      <w:rFonts w:ascii="Arial Narrow" w:eastAsia="Times New Roman" w:hAnsi="Arial Narrow" w:cs="Arial"/>
      <w:b/>
      <w:bCs/>
      <w:caps/>
      <w:color w:val="333333"/>
      <w:kern w:val="28"/>
      <w:sz w:val="32"/>
      <w:szCs w:val="32"/>
      <w:lang w:val="en-GB"/>
    </w:rPr>
  </w:style>
  <w:style w:type="character" w:customStyle="1" w:styleId="TitleChar">
    <w:name w:val="Title Char"/>
    <w:basedOn w:val="DefaultParagraphFont"/>
    <w:link w:val="Title"/>
    <w:rsid w:val="001D51AB"/>
    <w:rPr>
      <w:rFonts w:ascii="Arial Narrow" w:eastAsia="Times New Roman" w:hAnsi="Arial Narrow" w:cs="Arial"/>
      <w:b/>
      <w:bCs/>
      <w:caps/>
      <w:color w:val="333333"/>
      <w:kern w:val="28"/>
      <w:sz w:val="32"/>
      <w:szCs w:val="32"/>
      <w:lang w:val="en-GB"/>
    </w:rPr>
  </w:style>
  <w:style w:type="paragraph" w:customStyle="1" w:styleId="DocSubject">
    <w:name w:val="Doc Subject"/>
    <w:basedOn w:val="Normal"/>
    <w:rsid w:val="001D51AB"/>
    <w:pPr>
      <w:spacing w:after="120" w:line="240" w:lineRule="atLeast"/>
      <w:jc w:val="right"/>
    </w:pPr>
    <w:rPr>
      <w:rFonts w:ascii="Arial Narrow" w:eastAsia="Times New Roman" w:hAnsi="Arial Narrow" w:cs="Arial"/>
      <w:i/>
      <w:color w:val="808080"/>
      <w:sz w:val="36"/>
      <w:szCs w:val="36"/>
      <w:lang w:val="en-GB"/>
    </w:rPr>
  </w:style>
  <w:style w:type="paragraph" w:styleId="TOC2">
    <w:name w:val="toc 2"/>
    <w:basedOn w:val="Normal"/>
    <w:next w:val="Normal"/>
    <w:autoRedefine/>
    <w:uiPriority w:val="39"/>
    <w:rsid w:val="001D51AB"/>
    <w:pPr>
      <w:spacing w:after="120" w:line="240" w:lineRule="atLeast"/>
      <w:ind w:left="200"/>
    </w:pPr>
    <w:rPr>
      <w:rFonts w:ascii="Trebuchet MS" w:eastAsia="Times New Roman" w:hAnsi="Trebuchet MS" w:cs="Times New Roman"/>
      <w:sz w:val="20"/>
      <w:szCs w:val="24"/>
      <w:lang w:val="en-GB"/>
    </w:rPr>
  </w:style>
  <w:style w:type="paragraph" w:styleId="TOC1">
    <w:name w:val="toc 1"/>
    <w:basedOn w:val="Normal"/>
    <w:next w:val="Normal"/>
    <w:autoRedefine/>
    <w:uiPriority w:val="39"/>
    <w:rsid w:val="00FC3C9C"/>
    <w:pPr>
      <w:tabs>
        <w:tab w:val="left" w:pos="360"/>
        <w:tab w:val="right" w:leader="dot" w:pos="9019"/>
      </w:tabs>
      <w:spacing w:after="120" w:line="240" w:lineRule="atLeast"/>
    </w:pPr>
    <w:rPr>
      <w:rFonts w:ascii="Trebuchet MS" w:eastAsia="Times New Roman" w:hAnsi="Trebuchet MS" w:cs="Times New Roman"/>
      <w:b/>
      <w:sz w:val="20"/>
      <w:szCs w:val="24"/>
      <w:lang w:val="en-GB"/>
    </w:rPr>
  </w:style>
  <w:style w:type="paragraph" w:styleId="TOC3">
    <w:name w:val="toc 3"/>
    <w:basedOn w:val="Normal"/>
    <w:next w:val="Normal"/>
    <w:autoRedefine/>
    <w:uiPriority w:val="39"/>
    <w:rsid w:val="001D51AB"/>
    <w:pPr>
      <w:spacing w:after="120" w:line="240" w:lineRule="atLeast"/>
      <w:ind w:left="400"/>
    </w:pPr>
    <w:rPr>
      <w:rFonts w:ascii="Trebuchet MS" w:eastAsia="Times New Roman" w:hAnsi="Trebuchet MS" w:cs="Times New Roman"/>
      <w:sz w:val="20"/>
      <w:szCs w:val="24"/>
      <w:lang w:val="en-GB"/>
    </w:rPr>
  </w:style>
  <w:style w:type="paragraph" w:customStyle="1" w:styleId="Table1">
    <w:name w:val="Table1"/>
    <w:basedOn w:val="Normal"/>
    <w:rsid w:val="001D51AB"/>
    <w:pPr>
      <w:overflowPunct w:val="0"/>
      <w:autoSpaceDE w:val="0"/>
      <w:autoSpaceDN w:val="0"/>
      <w:adjustRightInd w:val="0"/>
      <w:spacing w:after="0" w:line="240" w:lineRule="auto"/>
      <w:textAlignment w:val="baseline"/>
    </w:pPr>
    <w:rPr>
      <w:rFonts w:ascii="Trebuchet MS" w:eastAsia="Times New Roman" w:hAnsi="Trebuchet MS" w:cs="Times New Roman"/>
      <w:b/>
      <w:i/>
      <w:color w:val="000000"/>
      <w:sz w:val="20"/>
      <w:szCs w:val="20"/>
    </w:rPr>
  </w:style>
  <w:style w:type="paragraph" w:customStyle="1" w:styleId="Table1Input">
    <w:name w:val="Table1 Input"/>
    <w:basedOn w:val="Table1"/>
    <w:rsid w:val="001D51AB"/>
    <w:rPr>
      <w:color w:val="FF0000"/>
    </w:rPr>
  </w:style>
  <w:style w:type="paragraph" w:customStyle="1" w:styleId="Table-ColHead">
    <w:name w:val="Table - Col. Head"/>
    <w:basedOn w:val="Normal"/>
    <w:rsid w:val="001D51AB"/>
    <w:pPr>
      <w:keepNext/>
      <w:spacing w:before="60" w:after="60" w:line="240" w:lineRule="auto"/>
    </w:pPr>
    <w:rPr>
      <w:rFonts w:ascii="Trebuchet MS" w:eastAsia="Times New Roman" w:hAnsi="Trebuchet MS" w:cs="Times New Roman"/>
      <w:b/>
      <w:sz w:val="18"/>
      <w:szCs w:val="20"/>
    </w:rPr>
  </w:style>
  <w:style w:type="paragraph" w:customStyle="1" w:styleId="Table-Text">
    <w:name w:val="Table - Text"/>
    <w:basedOn w:val="Normal"/>
    <w:rsid w:val="001D51AB"/>
    <w:pPr>
      <w:spacing w:before="60" w:after="60" w:line="240" w:lineRule="auto"/>
    </w:pPr>
    <w:rPr>
      <w:rFonts w:ascii="Times New Roman" w:eastAsia="Times New Roman" w:hAnsi="Times New Roman" w:cs="Times New Roman"/>
      <w:sz w:val="20"/>
      <w:szCs w:val="20"/>
    </w:rPr>
  </w:style>
  <w:style w:type="paragraph" w:styleId="BodyText">
    <w:name w:val="Body Text"/>
    <w:basedOn w:val="Normal"/>
    <w:link w:val="BodyTextChar"/>
    <w:rsid w:val="001D51A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D51AB"/>
    <w:rPr>
      <w:rFonts w:ascii="Times New Roman" w:eastAsia="Times New Roman" w:hAnsi="Times New Roman" w:cs="Times New Roman"/>
      <w:sz w:val="24"/>
      <w:szCs w:val="24"/>
    </w:rPr>
  </w:style>
  <w:style w:type="paragraph" w:customStyle="1" w:styleId="OnlyBold">
    <w:name w:val="Only Bold"/>
    <w:basedOn w:val="BodyText3"/>
    <w:rsid w:val="001D51AB"/>
    <w:pPr>
      <w:autoSpaceDE w:val="0"/>
      <w:autoSpaceDN w:val="0"/>
      <w:spacing w:after="0" w:line="360" w:lineRule="auto"/>
    </w:pPr>
    <w:rPr>
      <w:rFonts w:cs="Arial"/>
      <w:b/>
      <w:iCs/>
      <w:sz w:val="20"/>
      <w:szCs w:val="20"/>
      <w:lang w:val="en-US"/>
    </w:rPr>
  </w:style>
  <w:style w:type="paragraph" w:styleId="BodyText3">
    <w:name w:val="Body Text 3"/>
    <w:basedOn w:val="Normal"/>
    <w:link w:val="BodyText3Char"/>
    <w:uiPriority w:val="99"/>
    <w:semiHidden/>
    <w:unhideWhenUsed/>
    <w:rsid w:val="001D51AB"/>
    <w:pPr>
      <w:spacing w:after="120" w:line="240" w:lineRule="atLeast"/>
    </w:pPr>
    <w:rPr>
      <w:rFonts w:ascii="Trebuchet MS" w:eastAsia="Times New Roman" w:hAnsi="Trebuchet MS" w:cs="Times New Roman"/>
      <w:sz w:val="16"/>
      <w:szCs w:val="16"/>
      <w:lang w:val="en-GB"/>
    </w:rPr>
  </w:style>
  <w:style w:type="character" w:customStyle="1" w:styleId="BodyText3Char">
    <w:name w:val="Body Text 3 Char"/>
    <w:basedOn w:val="DefaultParagraphFont"/>
    <w:link w:val="BodyText3"/>
    <w:uiPriority w:val="99"/>
    <w:semiHidden/>
    <w:rsid w:val="001D51AB"/>
    <w:rPr>
      <w:rFonts w:ascii="Trebuchet MS" w:eastAsia="Times New Roman" w:hAnsi="Trebuchet MS" w:cs="Times New Roman"/>
      <w:sz w:val="16"/>
      <w:szCs w:val="16"/>
      <w:lang w:val="en-GB"/>
    </w:rPr>
  </w:style>
  <w:style w:type="paragraph" w:customStyle="1" w:styleId="NormalArial">
    <w:name w:val="Normal + Arial"/>
    <w:basedOn w:val="CommentText"/>
    <w:rsid w:val="001D51AB"/>
  </w:style>
  <w:style w:type="paragraph" w:styleId="CommentText">
    <w:name w:val="annotation text"/>
    <w:basedOn w:val="Normal"/>
    <w:link w:val="CommentTextChar"/>
    <w:uiPriority w:val="99"/>
    <w:semiHidden/>
    <w:unhideWhenUsed/>
    <w:rsid w:val="001D51AB"/>
    <w:pPr>
      <w:spacing w:after="120" w:line="240" w:lineRule="atLeast"/>
    </w:pPr>
    <w:rPr>
      <w:rFonts w:ascii="Trebuchet MS" w:eastAsia="Times New Roman" w:hAnsi="Trebuchet MS" w:cs="Times New Roman"/>
      <w:sz w:val="20"/>
      <w:szCs w:val="20"/>
      <w:lang w:val="en-GB"/>
    </w:rPr>
  </w:style>
  <w:style w:type="character" w:customStyle="1" w:styleId="CommentTextChar">
    <w:name w:val="Comment Text Char"/>
    <w:basedOn w:val="DefaultParagraphFont"/>
    <w:link w:val="CommentText"/>
    <w:uiPriority w:val="99"/>
    <w:semiHidden/>
    <w:rsid w:val="001D51AB"/>
    <w:rPr>
      <w:rFonts w:ascii="Trebuchet MS" w:eastAsia="Times New Roman" w:hAnsi="Trebuchet MS" w:cs="Times New Roman"/>
      <w:sz w:val="20"/>
      <w:szCs w:val="20"/>
      <w:lang w:val="en-GB"/>
    </w:rPr>
  </w:style>
  <w:style w:type="paragraph" w:customStyle="1" w:styleId="cohbktablehd">
    <w:name w:val="co hbk table hd"/>
    <w:basedOn w:val="Normal"/>
    <w:rsid w:val="001D51AB"/>
    <w:pPr>
      <w:keepNext/>
      <w:spacing w:before="120" w:after="120" w:line="240" w:lineRule="auto"/>
      <w:outlineLvl w:val="0"/>
    </w:pPr>
    <w:rPr>
      <w:rFonts w:ascii="Arial Narrow" w:eastAsia="Times New Roman" w:hAnsi="Arial Narrow" w:cs="Arial"/>
      <w:b/>
      <w:bCs/>
      <w:kern w:val="32"/>
    </w:rPr>
  </w:style>
  <w:style w:type="paragraph" w:customStyle="1" w:styleId="cohbkhd2">
    <w:name w:val="co hbk hd2"/>
    <w:basedOn w:val="Normal"/>
    <w:rsid w:val="001D51AB"/>
    <w:pPr>
      <w:keepNext/>
      <w:spacing w:before="240" w:after="0" w:line="240" w:lineRule="auto"/>
      <w:outlineLvl w:val="0"/>
    </w:pPr>
    <w:rPr>
      <w:rFonts w:ascii="Arial Narrow" w:eastAsia="Times New Roman" w:hAnsi="Arial Narrow" w:cs="Arial"/>
      <w:b/>
      <w:bCs/>
      <w:kern w:val="32"/>
      <w:sz w:val="32"/>
      <w:szCs w:val="32"/>
    </w:rPr>
  </w:style>
  <w:style w:type="paragraph" w:customStyle="1" w:styleId="cohbknormaltext">
    <w:name w:val="co hbk normal text"/>
    <w:basedOn w:val="Normal"/>
    <w:rsid w:val="001D51AB"/>
    <w:pPr>
      <w:suppressAutoHyphens/>
      <w:spacing w:after="0" w:line="240" w:lineRule="auto"/>
      <w:jc w:val="both"/>
    </w:pPr>
    <w:rPr>
      <w:rFonts w:ascii="Times New Roman" w:eastAsia="Times New Roman" w:hAnsi="Times New Roman" w:cs="Times New Roman"/>
      <w:spacing w:val="-3"/>
      <w:szCs w:val="20"/>
    </w:rPr>
  </w:style>
  <w:style w:type="paragraph" w:customStyle="1" w:styleId="cohbkfoottext">
    <w:name w:val="co hbk foot text"/>
    <w:basedOn w:val="cohbktablehd"/>
    <w:next w:val="Normal"/>
    <w:rsid w:val="001D51AB"/>
    <w:pPr>
      <w:keepNext w:val="0"/>
      <w:tabs>
        <w:tab w:val="center" w:pos="4320"/>
        <w:tab w:val="right" w:pos="8640"/>
      </w:tabs>
      <w:spacing w:before="0" w:after="0"/>
      <w:outlineLvl w:val="9"/>
    </w:pPr>
    <w:rPr>
      <w:rFonts w:ascii="Arial" w:hAnsi="Arial" w:cs="Times New Roman"/>
      <w:b w:val="0"/>
      <w:bCs w:val="0"/>
      <w:color w:val="C0C0C0"/>
      <w:kern w:val="0"/>
      <w:sz w:val="20"/>
      <w:szCs w:val="20"/>
    </w:rPr>
  </w:style>
  <w:style w:type="character" w:customStyle="1" w:styleId="DocumentMapChar">
    <w:name w:val="Document Map Char"/>
    <w:basedOn w:val="DefaultParagraphFont"/>
    <w:link w:val="DocumentMap"/>
    <w:uiPriority w:val="99"/>
    <w:semiHidden/>
    <w:rsid w:val="001D51AB"/>
    <w:rPr>
      <w:rFonts w:ascii="Tahoma" w:eastAsia="Times New Roman" w:hAnsi="Tahoma" w:cs="Tahoma"/>
      <w:sz w:val="16"/>
      <w:szCs w:val="16"/>
      <w:lang w:val="en-GB"/>
    </w:rPr>
  </w:style>
  <w:style w:type="paragraph" w:styleId="DocumentMap">
    <w:name w:val="Document Map"/>
    <w:basedOn w:val="Normal"/>
    <w:link w:val="DocumentMapChar"/>
    <w:uiPriority w:val="99"/>
    <w:semiHidden/>
    <w:unhideWhenUsed/>
    <w:rsid w:val="001D51AB"/>
    <w:pPr>
      <w:spacing w:after="120" w:line="240" w:lineRule="atLeast"/>
    </w:pPr>
    <w:rPr>
      <w:rFonts w:ascii="Tahoma" w:eastAsia="Times New Roman" w:hAnsi="Tahoma" w:cs="Tahoma"/>
      <w:sz w:val="16"/>
      <w:szCs w:val="16"/>
      <w:lang w:val="en-GB"/>
    </w:rPr>
  </w:style>
  <w:style w:type="paragraph" w:styleId="TOCHeading">
    <w:name w:val="TOC Heading"/>
    <w:basedOn w:val="Heading1"/>
    <w:next w:val="Normal"/>
    <w:uiPriority w:val="39"/>
    <w:unhideWhenUsed/>
    <w:qFormat/>
    <w:rsid w:val="00866F4F"/>
    <w:pPr>
      <w:outlineLvl w:val="9"/>
    </w:pPr>
    <w:rPr>
      <w:lang w:eastAsia="ja-JP"/>
    </w:rPr>
  </w:style>
  <w:style w:type="character" w:styleId="CommentReference">
    <w:name w:val="annotation reference"/>
    <w:basedOn w:val="DefaultParagraphFont"/>
    <w:uiPriority w:val="99"/>
    <w:semiHidden/>
    <w:unhideWhenUsed/>
    <w:rsid w:val="00A152A1"/>
    <w:rPr>
      <w:sz w:val="16"/>
      <w:szCs w:val="16"/>
    </w:rPr>
  </w:style>
  <w:style w:type="paragraph" w:styleId="CommentSubject">
    <w:name w:val="annotation subject"/>
    <w:basedOn w:val="CommentText"/>
    <w:next w:val="CommentText"/>
    <w:link w:val="CommentSubjectChar"/>
    <w:uiPriority w:val="99"/>
    <w:semiHidden/>
    <w:unhideWhenUsed/>
    <w:rsid w:val="00A152A1"/>
    <w:pPr>
      <w:spacing w:after="200" w:line="240" w:lineRule="auto"/>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A152A1"/>
    <w:rPr>
      <w:rFonts w:ascii="Trebuchet MS" w:eastAsia="Times New Roman" w:hAnsi="Trebuchet MS" w:cs="Times New Roman"/>
      <w:b/>
      <w:bCs/>
      <w:sz w:val="20"/>
      <w:szCs w:val="20"/>
      <w:lang w:val="en-GB"/>
    </w:rPr>
  </w:style>
  <w:style w:type="character" w:styleId="FollowedHyperlink">
    <w:name w:val="FollowedHyperlink"/>
    <w:basedOn w:val="DefaultParagraphFont"/>
    <w:uiPriority w:val="99"/>
    <w:semiHidden/>
    <w:unhideWhenUsed/>
    <w:rsid w:val="0051071C"/>
    <w:rPr>
      <w:color w:val="800080" w:themeColor="followedHyperlink"/>
      <w:u w:val="single"/>
    </w:rPr>
  </w:style>
  <w:style w:type="table" w:styleId="TableGrid">
    <w:name w:val="Table Grid"/>
    <w:basedOn w:val="TableNormal"/>
    <w:uiPriority w:val="59"/>
    <w:rsid w:val="00AD42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15873"/>
    <w:pPr>
      <w:spacing w:before="100" w:beforeAutospacing="1" w:after="100" w:afterAutospacing="1" w:line="312" w:lineRule="atLeast"/>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E3D3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22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F42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D51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1D51AB"/>
    <w:pPr>
      <w:keepNext/>
      <w:numPr>
        <w:ilvl w:val="3"/>
        <w:numId w:val="9"/>
      </w:numPr>
      <w:spacing w:before="240" w:after="60" w:line="240" w:lineRule="atLeast"/>
      <w:outlineLvl w:val="3"/>
    </w:pPr>
    <w:rPr>
      <w:rFonts w:ascii="Calibri" w:eastAsia="Times New Roman" w:hAnsi="Calibri" w:cs="Times New Roman"/>
      <w:b/>
      <w:bCs/>
      <w:sz w:val="28"/>
      <w:szCs w:val="28"/>
      <w:lang w:val="en-GB"/>
    </w:rPr>
  </w:style>
  <w:style w:type="paragraph" w:styleId="Heading5">
    <w:name w:val="heading 5"/>
    <w:basedOn w:val="Normal"/>
    <w:next w:val="Normal"/>
    <w:link w:val="Heading5Char"/>
    <w:uiPriority w:val="9"/>
    <w:qFormat/>
    <w:rsid w:val="001D51AB"/>
    <w:pPr>
      <w:numPr>
        <w:ilvl w:val="4"/>
        <w:numId w:val="9"/>
      </w:numPr>
      <w:spacing w:before="240" w:after="60" w:line="240" w:lineRule="atLeast"/>
      <w:outlineLvl w:val="4"/>
    </w:pPr>
    <w:rPr>
      <w:rFonts w:ascii="Calibri" w:eastAsia="Times New Roman" w:hAnsi="Calibri" w:cs="Times New Roman"/>
      <w:b/>
      <w:bCs/>
      <w:i/>
      <w:iCs/>
      <w:sz w:val="26"/>
      <w:szCs w:val="26"/>
      <w:lang w:val="en-GB"/>
    </w:rPr>
  </w:style>
  <w:style w:type="paragraph" w:styleId="Heading6">
    <w:name w:val="heading 6"/>
    <w:basedOn w:val="Normal"/>
    <w:next w:val="Normal"/>
    <w:link w:val="Heading6Char"/>
    <w:uiPriority w:val="9"/>
    <w:qFormat/>
    <w:rsid w:val="001D51AB"/>
    <w:pPr>
      <w:numPr>
        <w:ilvl w:val="5"/>
        <w:numId w:val="9"/>
      </w:numPr>
      <w:spacing w:before="240" w:after="60" w:line="240" w:lineRule="atLeast"/>
      <w:outlineLvl w:val="5"/>
    </w:pPr>
    <w:rPr>
      <w:rFonts w:ascii="Calibri" w:eastAsia="Times New Roman" w:hAnsi="Calibri" w:cs="Times New Roman"/>
      <w:b/>
      <w:bCs/>
      <w:lang w:val="en-GB"/>
    </w:rPr>
  </w:style>
  <w:style w:type="paragraph" w:styleId="Heading7">
    <w:name w:val="heading 7"/>
    <w:basedOn w:val="Normal"/>
    <w:next w:val="Normal"/>
    <w:link w:val="Heading7Char"/>
    <w:uiPriority w:val="9"/>
    <w:qFormat/>
    <w:rsid w:val="001D51AB"/>
    <w:pPr>
      <w:numPr>
        <w:ilvl w:val="6"/>
        <w:numId w:val="9"/>
      </w:numPr>
      <w:spacing w:before="240" w:after="60" w:line="240" w:lineRule="atLeast"/>
      <w:outlineLvl w:val="6"/>
    </w:pPr>
    <w:rPr>
      <w:rFonts w:ascii="Calibri" w:eastAsia="Times New Roman" w:hAnsi="Calibri" w:cs="Times New Roman"/>
      <w:sz w:val="24"/>
      <w:szCs w:val="24"/>
      <w:lang w:val="en-GB"/>
    </w:rPr>
  </w:style>
  <w:style w:type="paragraph" w:styleId="Heading8">
    <w:name w:val="heading 8"/>
    <w:basedOn w:val="Normal"/>
    <w:next w:val="Normal"/>
    <w:link w:val="Heading8Char"/>
    <w:uiPriority w:val="9"/>
    <w:qFormat/>
    <w:rsid w:val="001D51AB"/>
    <w:pPr>
      <w:numPr>
        <w:ilvl w:val="7"/>
        <w:numId w:val="9"/>
      </w:numPr>
      <w:spacing w:before="240" w:after="60" w:line="240" w:lineRule="atLeast"/>
      <w:outlineLvl w:val="7"/>
    </w:pPr>
    <w:rPr>
      <w:rFonts w:ascii="Calibri" w:eastAsia="Times New Roman" w:hAnsi="Calibri" w:cs="Times New Roman"/>
      <w:i/>
      <w:iCs/>
      <w:sz w:val="24"/>
      <w:szCs w:val="24"/>
      <w:lang w:val="en-GB"/>
    </w:rPr>
  </w:style>
  <w:style w:type="paragraph" w:styleId="Heading9">
    <w:name w:val="heading 9"/>
    <w:basedOn w:val="Normal"/>
    <w:next w:val="Normal"/>
    <w:link w:val="Heading9Char"/>
    <w:uiPriority w:val="9"/>
    <w:qFormat/>
    <w:rsid w:val="001D51AB"/>
    <w:pPr>
      <w:numPr>
        <w:ilvl w:val="8"/>
        <w:numId w:val="9"/>
      </w:numPr>
      <w:spacing w:before="240" w:after="60" w:line="240" w:lineRule="atLeast"/>
      <w:outlineLvl w:val="8"/>
    </w:pPr>
    <w:rPr>
      <w:rFonts w:ascii="Cambria" w:eastAsia="Times New Roman" w:hAnsi="Cambri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20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F42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51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51AB"/>
    <w:rPr>
      <w:rFonts w:ascii="Calibri" w:eastAsia="Times New Roman" w:hAnsi="Calibri" w:cs="Times New Roman"/>
      <w:b/>
      <w:bCs/>
      <w:sz w:val="28"/>
      <w:szCs w:val="28"/>
      <w:lang w:val="en-GB"/>
    </w:rPr>
  </w:style>
  <w:style w:type="character" w:customStyle="1" w:styleId="Heading5Char">
    <w:name w:val="Heading 5 Char"/>
    <w:basedOn w:val="DefaultParagraphFont"/>
    <w:link w:val="Heading5"/>
    <w:uiPriority w:val="9"/>
    <w:rsid w:val="001D51AB"/>
    <w:rPr>
      <w:rFonts w:ascii="Calibri" w:eastAsia="Times New Roman" w:hAnsi="Calibri" w:cs="Times New Roman"/>
      <w:b/>
      <w:bCs/>
      <w:i/>
      <w:iCs/>
      <w:sz w:val="26"/>
      <w:szCs w:val="26"/>
      <w:lang w:val="en-GB"/>
    </w:rPr>
  </w:style>
  <w:style w:type="character" w:customStyle="1" w:styleId="Heading6Char">
    <w:name w:val="Heading 6 Char"/>
    <w:basedOn w:val="DefaultParagraphFont"/>
    <w:link w:val="Heading6"/>
    <w:uiPriority w:val="9"/>
    <w:rsid w:val="001D51AB"/>
    <w:rPr>
      <w:rFonts w:ascii="Calibri" w:eastAsia="Times New Roman" w:hAnsi="Calibri" w:cs="Times New Roman"/>
      <w:b/>
      <w:bCs/>
      <w:lang w:val="en-GB"/>
    </w:rPr>
  </w:style>
  <w:style w:type="character" w:customStyle="1" w:styleId="Heading7Char">
    <w:name w:val="Heading 7 Char"/>
    <w:basedOn w:val="DefaultParagraphFont"/>
    <w:link w:val="Heading7"/>
    <w:uiPriority w:val="9"/>
    <w:rsid w:val="001D51AB"/>
    <w:rPr>
      <w:rFonts w:ascii="Calibri" w:eastAsia="Times New Roman" w:hAnsi="Calibri" w:cs="Times New Roman"/>
      <w:sz w:val="24"/>
      <w:szCs w:val="24"/>
      <w:lang w:val="en-GB"/>
    </w:rPr>
  </w:style>
  <w:style w:type="character" w:customStyle="1" w:styleId="Heading8Char">
    <w:name w:val="Heading 8 Char"/>
    <w:basedOn w:val="DefaultParagraphFont"/>
    <w:link w:val="Heading8"/>
    <w:uiPriority w:val="9"/>
    <w:rsid w:val="001D51AB"/>
    <w:rPr>
      <w:rFonts w:ascii="Calibri" w:eastAsia="Times New Roman" w:hAnsi="Calibri" w:cs="Times New Roman"/>
      <w:i/>
      <w:iCs/>
      <w:sz w:val="24"/>
      <w:szCs w:val="24"/>
      <w:lang w:val="en-GB"/>
    </w:rPr>
  </w:style>
  <w:style w:type="character" w:customStyle="1" w:styleId="Heading9Char">
    <w:name w:val="Heading 9 Char"/>
    <w:basedOn w:val="DefaultParagraphFont"/>
    <w:link w:val="Heading9"/>
    <w:uiPriority w:val="9"/>
    <w:rsid w:val="001D51AB"/>
    <w:rPr>
      <w:rFonts w:ascii="Cambria" w:eastAsia="Times New Roman" w:hAnsi="Cambria" w:cs="Times New Roman"/>
      <w:lang w:val="en-GB"/>
    </w:rPr>
  </w:style>
  <w:style w:type="paragraph" w:styleId="ListParagraph">
    <w:name w:val="List Paragraph"/>
    <w:basedOn w:val="Normal"/>
    <w:uiPriority w:val="34"/>
    <w:qFormat/>
    <w:rsid w:val="008D1ADD"/>
    <w:pPr>
      <w:ind w:left="720"/>
      <w:contextualSpacing/>
    </w:pPr>
  </w:style>
  <w:style w:type="paragraph" w:styleId="BalloonText">
    <w:name w:val="Balloon Text"/>
    <w:basedOn w:val="Normal"/>
    <w:link w:val="BalloonTextChar"/>
    <w:uiPriority w:val="99"/>
    <w:semiHidden/>
    <w:unhideWhenUsed/>
    <w:rsid w:val="005F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2AD"/>
    <w:rPr>
      <w:rFonts w:ascii="Tahoma" w:hAnsi="Tahoma" w:cs="Tahoma"/>
      <w:sz w:val="16"/>
      <w:szCs w:val="16"/>
    </w:rPr>
  </w:style>
  <w:style w:type="character" w:customStyle="1" w:styleId="HeaderChar">
    <w:name w:val="Header Char"/>
    <w:basedOn w:val="DefaultParagraphFont"/>
    <w:link w:val="Header"/>
    <w:semiHidden/>
    <w:rsid w:val="001D51AB"/>
    <w:rPr>
      <w:rFonts w:ascii="Trebuchet MS" w:eastAsia="Times New Roman" w:hAnsi="Trebuchet MS" w:cs="Times New Roman"/>
      <w:sz w:val="20"/>
      <w:szCs w:val="24"/>
      <w:lang w:val="en-GB"/>
    </w:rPr>
  </w:style>
  <w:style w:type="paragraph" w:styleId="Header">
    <w:name w:val="header"/>
    <w:basedOn w:val="Normal"/>
    <w:link w:val="HeaderChar"/>
    <w:semiHidden/>
    <w:rsid w:val="001D51AB"/>
    <w:pPr>
      <w:tabs>
        <w:tab w:val="center" w:pos="4320"/>
        <w:tab w:val="right" w:pos="8640"/>
      </w:tabs>
      <w:spacing w:after="120" w:line="240" w:lineRule="atLeast"/>
    </w:pPr>
    <w:rPr>
      <w:rFonts w:ascii="Trebuchet MS" w:eastAsia="Times New Roman" w:hAnsi="Trebuchet MS" w:cs="Times New Roman"/>
      <w:sz w:val="20"/>
      <w:szCs w:val="24"/>
      <w:lang w:val="en-GB"/>
    </w:rPr>
  </w:style>
  <w:style w:type="character" w:customStyle="1" w:styleId="FooterChar">
    <w:name w:val="Footer Char"/>
    <w:basedOn w:val="DefaultParagraphFont"/>
    <w:link w:val="Footer"/>
    <w:uiPriority w:val="99"/>
    <w:rsid w:val="001D51AB"/>
    <w:rPr>
      <w:rFonts w:ascii="Trebuchet MS" w:eastAsia="Times New Roman" w:hAnsi="Trebuchet MS" w:cs="Times New Roman"/>
      <w:sz w:val="20"/>
      <w:szCs w:val="24"/>
      <w:lang w:val="en-GB"/>
    </w:rPr>
  </w:style>
  <w:style w:type="paragraph" w:styleId="Footer">
    <w:name w:val="footer"/>
    <w:basedOn w:val="Normal"/>
    <w:link w:val="FooterChar"/>
    <w:rsid w:val="001D51AB"/>
    <w:pPr>
      <w:tabs>
        <w:tab w:val="center" w:pos="4320"/>
        <w:tab w:val="right" w:pos="8640"/>
      </w:tabs>
      <w:spacing w:after="120" w:line="240" w:lineRule="atLeast"/>
    </w:pPr>
    <w:rPr>
      <w:rFonts w:ascii="Trebuchet MS" w:eastAsia="Times New Roman" w:hAnsi="Trebuchet MS" w:cs="Times New Roman"/>
      <w:sz w:val="20"/>
      <w:szCs w:val="24"/>
      <w:lang w:val="en-GB"/>
    </w:rPr>
  </w:style>
  <w:style w:type="character" w:styleId="Hyperlink">
    <w:name w:val="Hyperlink"/>
    <w:basedOn w:val="DefaultParagraphFont"/>
    <w:uiPriority w:val="99"/>
    <w:rsid w:val="001D51AB"/>
    <w:rPr>
      <w:rFonts w:ascii="Arial" w:hAnsi="Arial"/>
      <w:color w:val="0000FF"/>
      <w:sz w:val="18"/>
      <w:u w:val="single"/>
    </w:rPr>
  </w:style>
  <w:style w:type="paragraph" w:customStyle="1" w:styleId="DocTitle">
    <w:name w:val="Doc Title"/>
    <w:basedOn w:val="Normal"/>
    <w:rsid w:val="001D51AB"/>
    <w:pPr>
      <w:spacing w:before="8040" w:after="120" w:line="240" w:lineRule="atLeast"/>
      <w:jc w:val="right"/>
    </w:pPr>
    <w:rPr>
      <w:rFonts w:ascii="Arial Narrow" w:eastAsia="Times New Roman" w:hAnsi="Arial Narrow" w:cs="Arial"/>
      <w:b/>
      <w:i/>
      <w:color w:val="333333"/>
      <w:sz w:val="40"/>
      <w:szCs w:val="44"/>
      <w:lang w:val="en-GB"/>
    </w:rPr>
  </w:style>
  <w:style w:type="paragraph" w:styleId="Title">
    <w:name w:val="Title"/>
    <w:basedOn w:val="Normal"/>
    <w:next w:val="Normal"/>
    <w:link w:val="TitleChar"/>
    <w:qFormat/>
    <w:rsid w:val="001D51AB"/>
    <w:pPr>
      <w:spacing w:before="360" w:after="240" w:line="240" w:lineRule="atLeast"/>
      <w:outlineLvl w:val="0"/>
    </w:pPr>
    <w:rPr>
      <w:rFonts w:ascii="Arial Narrow" w:eastAsia="Times New Roman" w:hAnsi="Arial Narrow" w:cs="Arial"/>
      <w:b/>
      <w:bCs/>
      <w:caps/>
      <w:color w:val="333333"/>
      <w:kern w:val="28"/>
      <w:sz w:val="32"/>
      <w:szCs w:val="32"/>
      <w:lang w:val="en-GB"/>
    </w:rPr>
  </w:style>
  <w:style w:type="character" w:customStyle="1" w:styleId="TitleChar">
    <w:name w:val="Title Char"/>
    <w:basedOn w:val="DefaultParagraphFont"/>
    <w:link w:val="Title"/>
    <w:rsid w:val="001D51AB"/>
    <w:rPr>
      <w:rFonts w:ascii="Arial Narrow" w:eastAsia="Times New Roman" w:hAnsi="Arial Narrow" w:cs="Arial"/>
      <w:b/>
      <w:bCs/>
      <w:caps/>
      <w:color w:val="333333"/>
      <w:kern w:val="28"/>
      <w:sz w:val="32"/>
      <w:szCs w:val="32"/>
      <w:lang w:val="en-GB"/>
    </w:rPr>
  </w:style>
  <w:style w:type="paragraph" w:customStyle="1" w:styleId="DocSubject">
    <w:name w:val="Doc Subject"/>
    <w:basedOn w:val="Normal"/>
    <w:rsid w:val="001D51AB"/>
    <w:pPr>
      <w:spacing w:after="120" w:line="240" w:lineRule="atLeast"/>
      <w:jc w:val="right"/>
    </w:pPr>
    <w:rPr>
      <w:rFonts w:ascii="Arial Narrow" w:eastAsia="Times New Roman" w:hAnsi="Arial Narrow" w:cs="Arial"/>
      <w:i/>
      <w:color w:val="808080"/>
      <w:sz w:val="36"/>
      <w:szCs w:val="36"/>
      <w:lang w:val="en-GB"/>
    </w:rPr>
  </w:style>
  <w:style w:type="paragraph" w:styleId="TOC2">
    <w:name w:val="toc 2"/>
    <w:basedOn w:val="Normal"/>
    <w:next w:val="Normal"/>
    <w:autoRedefine/>
    <w:uiPriority w:val="39"/>
    <w:rsid w:val="001D51AB"/>
    <w:pPr>
      <w:spacing w:after="120" w:line="240" w:lineRule="atLeast"/>
      <w:ind w:left="200"/>
    </w:pPr>
    <w:rPr>
      <w:rFonts w:ascii="Trebuchet MS" w:eastAsia="Times New Roman" w:hAnsi="Trebuchet MS" w:cs="Times New Roman"/>
      <w:sz w:val="20"/>
      <w:szCs w:val="24"/>
      <w:lang w:val="en-GB"/>
    </w:rPr>
  </w:style>
  <w:style w:type="paragraph" w:styleId="TOC1">
    <w:name w:val="toc 1"/>
    <w:basedOn w:val="Normal"/>
    <w:next w:val="Normal"/>
    <w:autoRedefine/>
    <w:uiPriority w:val="39"/>
    <w:rsid w:val="00FC3C9C"/>
    <w:pPr>
      <w:tabs>
        <w:tab w:val="left" w:pos="360"/>
        <w:tab w:val="right" w:leader="dot" w:pos="9019"/>
      </w:tabs>
      <w:spacing w:after="120" w:line="240" w:lineRule="atLeast"/>
    </w:pPr>
    <w:rPr>
      <w:rFonts w:ascii="Trebuchet MS" w:eastAsia="Times New Roman" w:hAnsi="Trebuchet MS" w:cs="Times New Roman"/>
      <w:b/>
      <w:sz w:val="20"/>
      <w:szCs w:val="24"/>
      <w:lang w:val="en-GB"/>
    </w:rPr>
  </w:style>
  <w:style w:type="paragraph" w:styleId="TOC3">
    <w:name w:val="toc 3"/>
    <w:basedOn w:val="Normal"/>
    <w:next w:val="Normal"/>
    <w:autoRedefine/>
    <w:uiPriority w:val="39"/>
    <w:rsid w:val="001D51AB"/>
    <w:pPr>
      <w:spacing w:after="120" w:line="240" w:lineRule="atLeast"/>
      <w:ind w:left="400"/>
    </w:pPr>
    <w:rPr>
      <w:rFonts w:ascii="Trebuchet MS" w:eastAsia="Times New Roman" w:hAnsi="Trebuchet MS" w:cs="Times New Roman"/>
      <w:sz w:val="20"/>
      <w:szCs w:val="24"/>
      <w:lang w:val="en-GB"/>
    </w:rPr>
  </w:style>
  <w:style w:type="paragraph" w:customStyle="1" w:styleId="Table1">
    <w:name w:val="Table1"/>
    <w:basedOn w:val="Normal"/>
    <w:rsid w:val="001D51AB"/>
    <w:pPr>
      <w:overflowPunct w:val="0"/>
      <w:autoSpaceDE w:val="0"/>
      <w:autoSpaceDN w:val="0"/>
      <w:adjustRightInd w:val="0"/>
      <w:spacing w:after="0" w:line="240" w:lineRule="auto"/>
      <w:textAlignment w:val="baseline"/>
    </w:pPr>
    <w:rPr>
      <w:rFonts w:ascii="Trebuchet MS" w:eastAsia="Times New Roman" w:hAnsi="Trebuchet MS" w:cs="Times New Roman"/>
      <w:b/>
      <w:i/>
      <w:color w:val="000000"/>
      <w:sz w:val="20"/>
      <w:szCs w:val="20"/>
    </w:rPr>
  </w:style>
  <w:style w:type="paragraph" w:customStyle="1" w:styleId="Table1Input">
    <w:name w:val="Table1 Input"/>
    <w:basedOn w:val="Table1"/>
    <w:rsid w:val="001D51AB"/>
    <w:rPr>
      <w:color w:val="FF0000"/>
    </w:rPr>
  </w:style>
  <w:style w:type="paragraph" w:customStyle="1" w:styleId="Table-ColHead">
    <w:name w:val="Table - Col. Head"/>
    <w:basedOn w:val="Normal"/>
    <w:rsid w:val="001D51AB"/>
    <w:pPr>
      <w:keepNext/>
      <w:spacing w:before="60" w:after="60" w:line="240" w:lineRule="auto"/>
    </w:pPr>
    <w:rPr>
      <w:rFonts w:ascii="Trebuchet MS" w:eastAsia="Times New Roman" w:hAnsi="Trebuchet MS" w:cs="Times New Roman"/>
      <w:b/>
      <w:sz w:val="18"/>
      <w:szCs w:val="20"/>
    </w:rPr>
  </w:style>
  <w:style w:type="paragraph" w:customStyle="1" w:styleId="Table-Text">
    <w:name w:val="Table - Text"/>
    <w:basedOn w:val="Normal"/>
    <w:rsid w:val="001D51AB"/>
    <w:pPr>
      <w:spacing w:before="60" w:after="60" w:line="240" w:lineRule="auto"/>
    </w:pPr>
    <w:rPr>
      <w:rFonts w:ascii="Times New Roman" w:eastAsia="Times New Roman" w:hAnsi="Times New Roman" w:cs="Times New Roman"/>
      <w:sz w:val="20"/>
      <w:szCs w:val="20"/>
    </w:rPr>
  </w:style>
  <w:style w:type="paragraph" w:styleId="BodyText">
    <w:name w:val="Body Text"/>
    <w:basedOn w:val="Normal"/>
    <w:link w:val="BodyTextChar"/>
    <w:rsid w:val="001D51A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D51AB"/>
    <w:rPr>
      <w:rFonts w:ascii="Times New Roman" w:eastAsia="Times New Roman" w:hAnsi="Times New Roman" w:cs="Times New Roman"/>
      <w:sz w:val="24"/>
      <w:szCs w:val="24"/>
    </w:rPr>
  </w:style>
  <w:style w:type="paragraph" w:customStyle="1" w:styleId="OnlyBold">
    <w:name w:val="Only Bold"/>
    <w:basedOn w:val="BodyText3"/>
    <w:rsid w:val="001D51AB"/>
    <w:pPr>
      <w:autoSpaceDE w:val="0"/>
      <w:autoSpaceDN w:val="0"/>
      <w:spacing w:after="0" w:line="360" w:lineRule="auto"/>
    </w:pPr>
    <w:rPr>
      <w:rFonts w:cs="Arial"/>
      <w:b/>
      <w:iCs/>
      <w:sz w:val="20"/>
      <w:szCs w:val="20"/>
      <w:lang w:val="en-US"/>
    </w:rPr>
  </w:style>
  <w:style w:type="paragraph" w:styleId="BodyText3">
    <w:name w:val="Body Text 3"/>
    <w:basedOn w:val="Normal"/>
    <w:link w:val="BodyText3Char"/>
    <w:uiPriority w:val="99"/>
    <w:semiHidden/>
    <w:unhideWhenUsed/>
    <w:rsid w:val="001D51AB"/>
    <w:pPr>
      <w:spacing w:after="120" w:line="240" w:lineRule="atLeast"/>
    </w:pPr>
    <w:rPr>
      <w:rFonts w:ascii="Trebuchet MS" w:eastAsia="Times New Roman" w:hAnsi="Trebuchet MS" w:cs="Times New Roman"/>
      <w:sz w:val="16"/>
      <w:szCs w:val="16"/>
      <w:lang w:val="en-GB"/>
    </w:rPr>
  </w:style>
  <w:style w:type="character" w:customStyle="1" w:styleId="BodyText3Char">
    <w:name w:val="Body Text 3 Char"/>
    <w:basedOn w:val="DefaultParagraphFont"/>
    <w:link w:val="BodyText3"/>
    <w:uiPriority w:val="99"/>
    <w:semiHidden/>
    <w:rsid w:val="001D51AB"/>
    <w:rPr>
      <w:rFonts w:ascii="Trebuchet MS" w:eastAsia="Times New Roman" w:hAnsi="Trebuchet MS" w:cs="Times New Roman"/>
      <w:sz w:val="16"/>
      <w:szCs w:val="16"/>
      <w:lang w:val="en-GB"/>
    </w:rPr>
  </w:style>
  <w:style w:type="paragraph" w:customStyle="1" w:styleId="NormalArial">
    <w:name w:val="Normal + Arial"/>
    <w:basedOn w:val="CommentText"/>
    <w:rsid w:val="001D51AB"/>
  </w:style>
  <w:style w:type="paragraph" w:styleId="CommentText">
    <w:name w:val="annotation text"/>
    <w:basedOn w:val="Normal"/>
    <w:link w:val="CommentTextChar"/>
    <w:uiPriority w:val="99"/>
    <w:semiHidden/>
    <w:unhideWhenUsed/>
    <w:rsid w:val="001D51AB"/>
    <w:pPr>
      <w:spacing w:after="120" w:line="240" w:lineRule="atLeast"/>
    </w:pPr>
    <w:rPr>
      <w:rFonts w:ascii="Trebuchet MS" w:eastAsia="Times New Roman" w:hAnsi="Trebuchet MS" w:cs="Times New Roman"/>
      <w:sz w:val="20"/>
      <w:szCs w:val="20"/>
      <w:lang w:val="en-GB"/>
    </w:rPr>
  </w:style>
  <w:style w:type="character" w:customStyle="1" w:styleId="CommentTextChar">
    <w:name w:val="Comment Text Char"/>
    <w:basedOn w:val="DefaultParagraphFont"/>
    <w:link w:val="CommentText"/>
    <w:uiPriority w:val="99"/>
    <w:semiHidden/>
    <w:rsid w:val="001D51AB"/>
    <w:rPr>
      <w:rFonts w:ascii="Trebuchet MS" w:eastAsia="Times New Roman" w:hAnsi="Trebuchet MS" w:cs="Times New Roman"/>
      <w:sz w:val="20"/>
      <w:szCs w:val="20"/>
      <w:lang w:val="en-GB"/>
    </w:rPr>
  </w:style>
  <w:style w:type="paragraph" w:customStyle="1" w:styleId="cohbktablehd">
    <w:name w:val="co hbk table hd"/>
    <w:basedOn w:val="Normal"/>
    <w:rsid w:val="001D51AB"/>
    <w:pPr>
      <w:keepNext/>
      <w:spacing w:before="120" w:after="120" w:line="240" w:lineRule="auto"/>
      <w:outlineLvl w:val="0"/>
    </w:pPr>
    <w:rPr>
      <w:rFonts w:ascii="Arial Narrow" w:eastAsia="Times New Roman" w:hAnsi="Arial Narrow" w:cs="Arial"/>
      <w:b/>
      <w:bCs/>
      <w:kern w:val="32"/>
    </w:rPr>
  </w:style>
  <w:style w:type="paragraph" w:customStyle="1" w:styleId="cohbkhd2">
    <w:name w:val="co hbk hd2"/>
    <w:basedOn w:val="Normal"/>
    <w:rsid w:val="001D51AB"/>
    <w:pPr>
      <w:keepNext/>
      <w:spacing w:before="240" w:after="0" w:line="240" w:lineRule="auto"/>
      <w:outlineLvl w:val="0"/>
    </w:pPr>
    <w:rPr>
      <w:rFonts w:ascii="Arial Narrow" w:eastAsia="Times New Roman" w:hAnsi="Arial Narrow" w:cs="Arial"/>
      <w:b/>
      <w:bCs/>
      <w:kern w:val="32"/>
      <w:sz w:val="32"/>
      <w:szCs w:val="32"/>
    </w:rPr>
  </w:style>
  <w:style w:type="paragraph" w:customStyle="1" w:styleId="cohbknormaltext">
    <w:name w:val="co hbk normal text"/>
    <w:basedOn w:val="Normal"/>
    <w:rsid w:val="001D51AB"/>
    <w:pPr>
      <w:suppressAutoHyphens/>
      <w:spacing w:after="0" w:line="240" w:lineRule="auto"/>
      <w:jc w:val="both"/>
    </w:pPr>
    <w:rPr>
      <w:rFonts w:ascii="Times New Roman" w:eastAsia="Times New Roman" w:hAnsi="Times New Roman" w:cs="Times New Roman"/>
      <w:spacing w:val="-3"/>
      <w:szCs w:val="20"/>
    </w:rPr>
  </w:style>
  <w:style w:type="paragraph" w:customStyle="1" w:styleId="cohbkfoottext">
    <w:name w:val="co hbk foot text"/>
    <w:basedOn w:val="cohbktablehd"/>
    <w:next w:val="Normal"/>
    <w:rsid w:val="001D51AB"/>
    <w:pPr>
      <w:keepNext w:val="0"/>
      <w:tabs>
        <w:tab w:val="center" w:pos="4320"/>
        <w:tab w:val="right" w:pos="8640"/>
      </w:tabs>
      <w:spacing w:before="0" w:after="0"/>
      <w:outlineLvl w:val="9"/>
    </w:pPr>
    <w:rPr>
      <w:rFonts w:ascii="Arial" w:hAnsi="Arial" w:cs="Times New Roman"/>
      <w:b w:val="0"/>
      <w:bCs w:val="0"/>
      <w:color w:val="C0C0C0"/>
      <w:kern w:val="0"/>
      <w:sz w:val="20"/>
      <w:szCs w:val="20"/>
    </w:rPr>
  </w:style>
  <w:style w:type="character" w:customStyle="1" w:styleId="DocumentMapChar">
    <w:name w:val="Document Map Char"/>
    <w:basedOn w:val="DefaultParagraphFont"/>
    <w:link w:val="DocumentMap"/>
    <w:uiPriority w:val="99"/>
    <w:semiHidden/>
    <w:rsid w:val="001D51AB"/>
    <w:rPr>
      <w:rFonts w:ascii="Tahoma" w:eastAsia="Times New Roman" w:hAnsi="Tahoma" w:cs="Tahoma"/>
      <w:sz w:val="16"/>
      <w:szCs w:val="16"/>
      <w:lang w:val="en-GB"/>
    </w:rPr>
  </w:style>
  <w:style w:type="paragraph" w:styleId="DocumentMap">
    <w:name w:val="Document Map"/>
    <w:basedOn w:val="Normal"/>
    <w:link w:val="DocumentMapChar"/>
    <w:uiPriority w:val="99"/>
    <w:semiHidden/>
    <w:unhideWhenUsed/>
    <w:rsid w:val="001D51AB"/>
    <w:pPr>
      <w:spacing w:after="120" w:line="240" w:lineRule="atLeast"/>
    </w:pPr>
    <w:rPr>
      <w:rFonts w:ascii="Tahoma" w:eastAsia="Times New Roman" w:hAnsi="Tahoma" w:cs="Tahoma"/>
      <w:sz w:val="16"/>
      <w:szCs w:val="16"/>
      <w:lang w:val="en-GB"/>
    </w:rPr>
  </w:style>
  <w:style w:type="paragraph" w:styleId="TOCHeading">
    <w:name w:val="TOC Heading"/>
    <w:basedOn w:val="Heading1"/>
    <w:next w:val="Normal"/>
    <w:uiPriority w:val="39"/>
    <w:unhideWhenUsed/>
    <w:qFormat/>
    <w:rsid w:val="00866F4F"/>
    <w:pPr>
      <w:outlineLvl w:val="9"/>
    </w:pPr>
    <w:rPr>
      <w:lang w:eastAsia="ja-JP"/>
    </w:rPr>
  </w:style>
  <w:style w:type="character" w:styleId="CommentReference">
    <w:name w:val="annotation reference"/>
    <w:basedOn w:val="DefaultParagraphFont"/>
    <w:uiPriority w:val="99"/>
    <w:semiHidden/>
    <w:unhideWhenUsed/>
    <w:rsid w:val="00A152A1"/>
    <w:rPr>
      <w:sz w:val="16"/>
      <w:szCs w:val="16"/>
    </w:rPr>
  </w:style>
  <w:style w:type="paragraph" w:styleId="CommentSubject">
    <w:name w:val="annotation subject"/>
    <w:basedOn w:val="CommentText"/>
    <w:next w:val="CommentText"/>
    <w:link w:val="CommentSubjectChar"/>
    <w:uiPriority w:val="99"/>
    <w:semiHidden/>
    <w:unhideWhenUsed/>
    <w:rsid w:val="00A152A1"/>
    <w:pPr>
      <w:spacing w:after="200" w:line="240" w:lineRule="auto"/>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A152A1"/>
    <w:rPr>
      <w:rFonts w:ascii="Trebuchet MS" w:eastAsia="Times New Roman" w:hAnsi="Trebuchet MS" w:cs="Times New Roman"/>
      <w:b/>
      <w:bCs/>
      <w:sz w:val="20"/>
      <w:szCs w:val="20"/>
      <w:lang w:val="en-GB"/>
    </w:rPr>
  </w:style>
  <w:style w:type="character" w:styleId="FollowedHyperlink">
    <w:name w:val="FollowedHyperlink"/>
    <w:basedOn w:val="DefaultParagraphFont"/>
    <w:uiPriority w:val="99"/>
    <w:semiHidden/>
    <w:unhideWhenUsed/>
    <w:rsid w:val="0051071C"/>
    <w:rPr>
      <w:color w:val="800080" w:themeColor="followedHyperlink"/>
      <w:u w:val="single"/>
    </w:rPr>
  </w:style>
  <w:style w:type="table" w:styleId="TableGrid">
    <w:name w:val="Table Grid"/>
    <w:basedOn w:val="TableNormal"/>
    <w:uiPriority w:val="59"/>
    <w:rsid w:val="00AD42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15873"/>
    <w:pPr>
      <w:spacing w:before="100" w:beforeAutospacing="1" w:after="100" w:afterAutospacing="1" w:line="312" w:lineRule="atLeast"/>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E3D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ommons.apache.org/exe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ind-mhp1v51lnx09.mastek.com/svn/ToolsRepository/Batch/Projects/Jbeam-ICD/02.Documentation/Installation_Guide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78451-55CA-42BE-A0E9-67F8661FF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4313</TotalTime>
  <Pages>55</Pages>
  <Words>9649</Words>
  <Characters>55003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Yashovardhan Sidnerlikar</dc:creator>
  <cp:lastModifiedBy>Yashovardhan Sidnerlikar</cp:lastModifiedBy>
  <cp:revision>106</cp:revision>
  <dcterms:created xsi:type="dcterms:W3CDTF">2014-07-22T11:58:00Z</dcterms:created>
  <dcterms:modified xsi:type="dcterms:W3CDTF">2014-10-09T13:12:00Z</dcterms:modified>
</cp:coreProperties>
</file>